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98D" w:rsidRDefault="0075398D" w:rsidP="00E77A39">
      <w:pPr>
        <w:autoSpaceDE w:val="0"/>
        <w:autoSpaceDN w:val="0"/>
        <w:adjustRightInd w:val="0"/>
        <w:spacing w:line="240" w:lineRule="auto"/>
        <w:rPr>
          <w:rFonts w:ascii="Times New Roman" w:hAnsi="Times New Roman" w:cs="Times New Roman"/>
          <w:b/>
          <w:bCs/>
        </w:rPr>
      </w:pPr>
      <w:r>
        <w:rPr>
          <w:rFonts w:ascii="Times New Roman" w:hAnsi="Times New Roman" w:cs="Times New Roman"/>
          <w:b/>
          <w:bCs/>
        </w:rPr>
        <w:t>Abstract</w:t>
      </w:r>
    </w:p>
    <w:p w:rsidR="0075398D" w:rsidRDefault="0075398D" w:rsidP="00E77A39">
      <w:pPr>
        <w:autoSpaceDE w:val="0"/>
        <w:autoSpaceDN w:val="0"/>
        <w:adjustRightInd w:val="0"/>
        <w:spacing w:line="240" w:lineRule="auto"/>
        <w:rPr>
          <w:rFonts w:ascii="Times New Roman" w:hAnsi="Times New Roman" w:cs="Times New Roman"/>
          <w:b/>
          <w:bCs/>
        </w:rPr>
      </w:pPr>
    </w:p>
    <w:p w:rsidR="0075398D" w:rsidRDefault="0075398D" w:rsidP="00E77A39">
      <w:pPr>
        <w:autoSpaceDE w:val="0"/>
        <w:autoSpaceDN w:val="0"/>
        <w:adjustRightInd w:val="0"/>
        <w:spacing w:line="240" w:lineRule="auto"/>
        <w:rPr>
          <w:rFonts w:ascii="Times New Roman" w:hAnsi="Times New Roman" w:cs="Times New Roman"/>
          <w:b/>
          <w:bCs/>
        </w:rPr>
      </w:pPr>
    </w:p>
    <w:p w:rsidR="0075398D" w:rsidRDefault="0075398D" w:rsidP="00E77A39">
      <w:pPr>
        <w:autoSpaceDE w:val="0"/>
        <w:autoSpaceDN w:val="0"/>
        <w:adjustRightInd w:val="0"/>
        <w:spacing w:line="240" w:lineRule="auto"/>
        <w:rPr>
          <w:rFonts w:ascii="Times New Roman" w:hAnsi="Times New Roman" w:cs="Times New Roman"/>
          <w:b/>
          <w:bCs/>
        </w:rPr>
      </w:pPr>
    </w:p>
    <w:p w:rsidR="0075398D" w:rsidRDefault="0075398D" w:rsidP="00E77A39">
      <w:pPr>
        <w:autoSpaceDE w:val="0"/>
        <w:autoSpaceDN w:val="0"/>
        <w:adjustRightInd w:val="0"/>
        <w:spacing w:line="240" w:lineRule="auto"/>
        <w:rPr>
          <w:rFonts w:ascii="Times New Roman" w:hAnsi="Times New Roman" w:cs="Times New Roman"/>
          <w:b/>
          <w:bCs/>
        </w:rPr>
      </w:pPr>
    </w:p>
    <w:p w:rsidR="0075398D" w:rsidRPr="001B071A" w:rsidRDefault="0075398D" w:rsidP="00E77A39">
      <w:pPr>
        <w:autoSpaceDE w:val="0"/>
        <w:autoSpaceDN w:val="0"/>
        <w:adjustRightInd w:val="0"/>
        <w:spacing w:line="240" w:lineRule="auto"/>
        <w:rPr>
          <w:rFonts w:ascii="David" w:cs="David"/>
          <w:color w:val="808080" w:themeColor="background1" w:themeShade="80"/>
          <w:sz w:val="24"/>
          <w:szCs w:val="24"/>
        </w:rPr>
      </w:pPr>
      <w:r w:rsidRPr="001B071A">
        <w:rPr>
          <w:rFonts w:ascii="David" w:cs="David" w:hint="cs"/>
          <w:color w:val="808080" w:themeColor="background1" w:themeShade="80"/>
          <w:sz w:val="24"/>
          <w:szCs w:val="24"/>
          <w:rtl/>
        </w:rPr>
        <w:t>תקציר</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של</w:t>
      </w:r>
      <w:r w:rsidRPr="001B071A">
        <w:rPr>
          <w:rFonts w:ascii="David" w:cs="David"/>
          <w:color w:val="808080" w:themeColor="background1" w:themeShade="80"/>
          <w:sz w:val="24"/>
          <w:szCs w:val="24"/>
        </w:rPr>
        <w:t xml:space="preserve"> 02 </w:t>
      </w:r>
      <w:r w:rsidRPr="001B071A">
        <w:rPr>
          <w:rFonts w:ascii="David" w:cs="David" w:hint="cs"/>
          <w:color w:val="808080" w:themeColor="background1" w:themeShade="80"/>
          <w:sz w:val="24"/>
          <w:szCs w:val="24"/>
          <w:rtl/>
        </w:rPr>
        <w:t>שורות</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אשר</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יתאר</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את</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תוכנית</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העבודה</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של</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כל</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המשתתפים</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במחקר</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וכיצד</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הם</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משתלבים</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יחדיו</w:t>
      </w:r>
      <w:r w:rsidRPr="001B071A">
        <w:rPr>
          <w:rFonts w:ascii="David" w:cs="David"/>
          <w:color w:val="808080" w:themeColor="background1" w:themeShade="80"/>
          <w:sz w:val="24"/>
          <w:szCs w:val="24"/>
        </w:rPr>
        <w:t>.</w:t>
      </w:r>
    </w:p>
    <w:p w:rsidR="0075398D" w:rsidRPr="001B071A" w:rsidRDefault="0075398D" w:rsidP="00E77A39">
      <w:pPr>
        <w:autoSpaceDE w:val="0"/>
        <w:autoSpaceDN w:val="0"/>
        <w:adjustRightInd w:val="0"/>
        <w:spacing w:line="240" w:lineRule="auto"/>
        <w:rPr>
          <w:rFonts w:ascii="David" w:cs="David"/>
          <w:color w:val="808080" w:themeColor="background1" w:themeShade="80"/>
          <w:sz w:val="24"/>
          <w:szCs w:val="24"/>
        </w:rPr>
      </w:pPr>
      <w:r w:rsidRPr="001B071A">
        <w:rPr>
          <w:rFonts w:ascii="David" w:cs="David" w:hint="cs"/>
          <w:color w:val="808080" w:themeColor="background1" w:themeShade="80"/>
          <w:sz w:val="24"/>
          <w:szCs w:val="24"/>
          <w:rtl/>
        </w:rPr>
        <w:t>יש</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להתייחס</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ל</w:t>
      </w:r>
      <w:r w:rsidRPr="001B071A">
        <w:rPr>
          <w:rFonts w:ascii="David" w:cs="David"/>
          <w:color w:val="808080" w:themeColor="background1" w:themeShade="80"/>
          <w:sz w:val="24"/>
          <w:szCs w:val="24"/>
        </w:rPr>
        <w:t>:</w:t>
      </w:r>
    </w:p>
    <w:p w:rsidR="0075398D" w:rsidRPr="001B071A" w:rsidRDefault="0075398D" w:rsidP="00E77A39">
      <w:pPr>
        <w:autoSpaceDE w:val="0"/>
        <w:autoSpaceDN w:val="0"/>
        <w:adjustRightInd w:val="0"/>
        <w:spacing w:line="240" w:lineRule="auto"/>
        <w:rPr>
          <w:rFonts w:ascii="David" w:cs="David"/>
          <w:color w:val="808080" w:themeColor="background1" w:themeShade="80"/>
          <w:sz w:val="24"/>
          <w:szCs w:val="24"/>
        </w:rPr>
      </w:pPr>
      <w:r w:rsidRPr="001B071A">
        <w:rPr>
          <w:rFonts w:ascii="David" w:cs="David"/>
          <w:color w:val="808080" w:themeColor="background1" w:themeShade="80"/>
          <w:sz w:val="24"/>
          <w:szCs w:val="24"/>
        </w:rPr>
        <w:t xml:space="preserve">1. </w:t>
      </w:r>
      <w:r w:rsidRPr="001B071A">
        <w:rPr>
          <w:rFonts w:ascii="David" w:cs="David" w:hint="cs"/>
          <w:color w:val="808080" w:themeColor="background1" w:themeShade="80"/>
          <w:sz w:val="24"/>
          <w:szCs w:val="24"/>
          <w:rtl/>
        </w:rPr>
        <w:t>רקע</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מדעי</w:t>
      </w:r>
      <w:r w:rsidRPr="001B071A">
        <w:rPr>
          <w:rFonts w:ascii="David" w:cs="David"/>
          <w:color w:val="808080" w:themeColor="background1" w:themeShade="80"/>
          <w:sz w:val="24"/>
          <w:szCs w:val="24"/>
        </w:rPr>
        <w:t>.</w:t>
      </w:r>
    </w:p>
    <w:p w:rsidR="0075398D" w:rsidRPr="001B071A" w:rsidRDefault="0075398D" w:rsidP="00E77A39">
      <w:pPr>
        <w:autoSpaceDE w:val="0"/>
        <w:autoSpaceDN w:val="0"/>
        <w:adjustRightInd w:val="0"/>
        <w:spacing w:line="240" w:lineRule="auto"/>
        <w:rPr>
          <w:rFonts w:ascii="David" w:cs="David"/>
          <w:color w:val="808080" w:themeColor="background1" w:themeShade="80"/>
          <w:sz w:val="24"/>
          <w:szCs w:val="24"/>
        </w:rPr>
      </w:pPr>
      <w:r w:rsidRPr="001B071A">
        <w:rPr>
          <w:rFonts w:ascii="David" w:cs="David"/>
          <w:color w:val="808080" w:themeColor="background1" w:themeShade="80"/>
          <w:sz w:val="24"/>
          <w:szCs w:val="24"/>
        </w:rPr>
        <w:t xml:space="preserve">0. </w:t>
      </w:r>
      <w:r w:rsidRPr="001B071A">
        <w:rPr>
          <w:rFonts w:ascii="David" w:cs="David" w:hint="cs"/>
          <w:color w:val="808080" w:themeColor="background1" w:themeShade="80"/>
          <w:sz w:val="24"/>
          <w:szCs w:val="24"/>
          <w:rtl/>
        </w:rPr>
        <w:t>מטרות</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המחקר</w:t>
      </w:r>
      <w:r w:rsidRPr="001B071A">
        <w:rPr>
          <w:rFonts w:ascii="David" w:cs="David"/>
          <w:color w:val="808080" w:themeColor="background1" w:themeShade="80"/>
          <w:sz w:val="24"/>
          <w:szCs w:val="24"/>
        </w:rPr>
        <w:t>.</w:t>
      </w:r>
    </w:p>
    <w:p w:rsidR="0075398D" w:rsidRPr="001B071A" w:rsidRDefault="0075398D" w:rsidP="00E77A39">
      <w:pPr>
        <w:autoSpaceDE w:val="0"/>
        <w:autoSpaceDN w:val="0"/>
        <w:adjustRightInd w:val="0"/>
        <w:spacing w:line="240" w:lineRule="auto"/>
        <w:rPr>
          <w:rFonts w:ascii="David" w:cs="David"/>
          <w:color w:val="808080" w:themeColor="background1" w:themeShade="80"/>
          <w:sz w:val="24"/>
          <w:szCs w:val="24"/>
        </w:rPr>
      </w:pPr>
      <w:r w:rsidRPr="001B071A">
        <w:rPr>
          <w:rFonts w:ascii="David" w:cs="David"/>
          <w:color w:val="808080" w:themeColor="background1" w:themeShade="80"/>
          <w:sz w:val="24"/>
          <w:szCs w:val="24"/>
        </w:rPr>
        <w:t xml:space="preserve">0. </w:t>
      </w:r>
      <w:r w:rsidRPr="001B071A">
        <w:rPr>
          <w:rFonts w:ascii="David" w:cs="David" w:hint="cs"/>
          <w:color w:val="808080" w:themeColor="background1" w:themeShade="80"/>
          <w:sz w:val="24"/>
          <w:szCs w:val="24"/>
          <w:rtl/>
        </w:rPr>
        <w:t>מתודולוגיה</w:t>
      </w:r>
      <w:r w:rsidRPr="001B071A">
        <w:rPr>
          <w:rFonts w:ascii="David" w:cs="David"/>
          <w:color w:val="808080" w:themeColor="background1" w:themeShade="80"/>
          <w:sz w:val="24"/>
          <w:szCs w:val="24"/>
        </w:rPr>
        <w:t>.</w:t>
      </w:r>
    </w:p>
    <w:p w:rsidR="0075398D" w:rsidRPr="001B071A" w:rsidRDefault="0075398D" w:rsidP="00E77A39">
      <w:pPr>
        <w:autoSpaceDE w:val="0"/>
        <w:autoSpaceDN w:val="0"/>
        <w:adjustRightInd w:val="0"/>
        <w:spacing w:line="240" w:lineRule="auto"/>
        <w:rPr>
          <w:rFonts w:ascii="David" w:cs="David"/>
          <w:color w:val="808080" w:themeColor="background1" w:themeShade="80"/>
          <w:sz w:val="24"/>
          <w:szCs w:val="24"/>
        </w:rPr>
      </w:pPr>
      <w:r w:rsidRPr="001B071A">
        <w:rPr>
          <w:rFonts w:ascii="David" w:cs="David"/>
          <w:color w:val="808080" w:themeColor="background1" w:themeShade="80"/>
          <w:sz w:val="24"/>
          <w:szCs w:val="24"/>
        </w:rPr>
        <w:t xml:space="preserve">0. </w:t>
      </w:r>
      <w:r w:rsidRPr="001B071A">
        <w:rPr>
          <w:rFonts w:ascii="David" w:cs="David" w:hint="cs"/>
          <w:color w:val="808080" w:themeColor="background1" w:themeShade="80"/>
          <w:sz w:val="24"/>
          <w:szCs w:val="24"/>
          <w:rtl/>
        </w:rPr>
        <w:t>חדשנות</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ויישומיות</w:t>
      </w:r>
      <w:r w:rsidRPr="001B071A">
        <w:rPr>
          <w:rFonts w:ascii="David" w:cs="David"/>
          <w:color w:val="808080" w:themeColor="background1" w:themeShade="80"/>
          <w:sz w:val="24"/>
          <w:szCs w:val="24"/>
        </w:rPr>
        <w:t>.</w:t>
      </w:r>
    </w:p>
    <w:p w:rsidR="00901B7F" w:rsidRDefault="0075398D" w:rsidP="00D375F4">
      <w:pPr>
        <w:spacing w:before="120" w:line="360" w:lineRule="auto"/>
        <w:ind w:left="-284" w:right="-192"/>
        <w:rPr>
          <w:rFonts w:ascii="Times New Roman" w:hAnsi="Times New Roman" w:cs="Times New Roman"/>
          <w:b/>
          <w:bCs/>
        </w:rPr>
      </w:pPr>
      <w:r w:rsidRPr="001B071A">
        <w:rPr>
          <w:rFonts w:ascii="David" w:cs="David"/>
          <w:color w:val="808080" w:themeColor="background1" w:themeShade="80"/>
          <w:sz w:val="24"/>
          <w:szCs w:val="24"/>
        </w:rPr>
        <w:t xml:space="preserve">5. </w:t>
      </w:r>
      <w:r w:rsidRPr="001B071A">
        <w:rPr>
          <w:rFonts w:ascii="David" w:cs="David" w:hint="cs"/>
          <w:color w:val="808080" w:themeColor="background1" w:themeShade="80"/>
          <w:sz w:val="24"/>
          <w:szCs w:val="24"/>
          <w:rtl/>
        </w:rPr>
        <w:t>מידת</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שיתוף</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הפעולה</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בין</w:t>
      </w:r>
      <w:r w:rsidRPr="001B071A">
        <w:rPr>
          <w:rFonts w:ascii="David" w:cs="David"/>
          <w:color w:val="808080" w:themeColor="background1" w:themeShade="80"/>
          <w:sz w:val="24"/>
          <w:szCs w:val="24"/>
        </w:rPr>
        <w:t xml:space="preserve"> </w:t>
      </w:r>
      <w:r w:rsidRPr="001B071A">
        <w:rPr>
          <w:rFonts w:ascii="David" w:cs="David" w:hint="cs"/>
          <w:color w:val="808080" w:themeColor="background1" w:themeShade="80"/>
          <w:sz w:val="24"/>
          <w:szCs w:val="24"/>
          <w:rtl/>
        </w:rPr>
        <w:t>חוקרים</w:t>
      </w:r>
      <w:r>
        <w:rPr>
          <w:rFonts w:ascii="Times New Roman" w:hAnsi="Times New Roman" w:cs="Times New Roman"/>
          <w:b/>
          <w:bCs/>
        </w:rPr>
        <w:br w:type="page"/>
      </w:r>
      <w:r w:rsidR="00B76048" w:rsidRPr="0004343D">
        <w:rPr>
          <w:rFonts w:ascii="Times New Roman" w:hAnsi="Times New Roman" w:cs="Times New Roman"/>
          <w:b/>
          <w:bCs/>
        </w:rPr>
        <w:lastRenderedPageBreak/>
        <w:t>Research</w:t>
      </w:r>
      <w:r w:rsidR="00901B7F" w:rsidRPr="0004343D">
        <w:rPr>
          <w:rFonts w:ascii="Times New Roman" w:hAnsi="Times New Roman" w:cs="Times New Roman"/>
          <w:b/>
          <w:bCs/>
        </w:rPr>
        <w:t xml:space="preserve"> </w:t>
      </w:r>
      <w:r w:rsidR="00084B27">
        <w:rPr>
          <w:rFonts w:ascii="Times New Roman" w:hAnsi="Times New Roman" w:cs="Times New Roman"/>
          <w:b/>
          <w:bCs/>
        </w:rPr>
        <w:t>P</w:t>
      </w:r>
      <w:r w:rsidR="00901B7F" w:rsidRPr="0004343D">
        <w:rPr>
          <w:rFonts w:ascii="Times New Roman" w:hAnsi="Times New Roman" w:cs="Times New Roman"/>
          <w:b/>
          <w:bCs/>
        </w:rPr>
        <w:t>rogram</w:t>
      </w:r>
      <w:r w:rsidR="00084B27">
        <w:rPr>
          <w:rFonts w:ascii="Times New Roman" w:hAnsi="Times New Roman" w:cs="Times New Roman"/>
          <w:b/>
          <w:bCs/>
        </w:rPr>
        <w:t xml:space="preserve">: </w:t>
      </w:r>
      <w:r w:rsidR="00430DC7">
        <w:rPr>
          <w:rFonts w:ascii="Times New Roman" w:hAnsi="Times New Roman" w:cs="Times New Roman"/>
          <w:b/>
          <w:bCs/>
        </w:rPr>
        <w:t>Improving</w:t>
      </w:r>
      <w:r w:rsidR="00901B7F" w:rsidRPr="0004343D">
        <w:rPr>
          <w:rFonts w:ascii="Times New Roman" w:hAnsi="Times New Roman" w:cs="Times New Roman"/>
          <w:b/>
          <w:bCs/>
        </w:rPr>
        <w:t xml:space="preserve"> </w:t>
      </w:r>
      <w:r w:rsidR="00317346">
        <w:rPr>
          <w:rFonts w:ascii="Times New Roman" w:hAnsi="Times New Roman" w:cs="Times New Roman"/>
          <w:b/>
          <w:bCs/>
        </w:rPr>
        <w:t xml:space="preserve">Satellite </w:t>
      </w:r>
      <w:r w:rsidR="00084B27">
        <w:rPr>
          <w:rFonts w:ascii="Times New Roman" w:hAnsi="Times New Roman" w:cs="Times New Roman"/>
          <w:b/>
          <w:bCs/>
        </w:rPr>
        <w:t>Based</w:t>
      </w:r>
      <w:r w:rsidR="00901B7F" w:rsidRPr="0004343D">
        <w:rPr>
          <w:rFonts w:ascii="Times New Roman" w:hAnsi="Times New Roman" w:cs="Times New Roman"/>
          <w:b/>
          <w:bCs/>
        </w:rPr>
        <w:t xml:space="preserve"> </w:t>
      </w:r>
      <w:del w:id="0" w:author="MEYTAR" w:date="2015-04-19T22:12:00Z">
        <w:r w:rsidR="004644EB" w:rsidDel="00D375F4">
          <w:rPr>
            <w:rFonts w:ascii="Times New Roman" w:hAnsi="Times New Roman" w:cs="Times New Roman"/>
            <w:b/>
            <w:bCs/>
          </w:rPr>
          <w:delText xml:space="preserve">AOD </w:delText>
        </w:r>
        <w:r w:rsidR="001B071A" w:rsidDel="00D375F4">
          <w:rPr>
            <w:rFonts w:ascii="Times New Roman" w:hAnsi="Times New Roman" w:cs="Times New Roman"/>
            <w:b/>
            <w:bCs/>
          </w:rPr>
          <w:delText xml:space="preserve">data </w:delText>
        </w:r>
        <w:r w:rsidR="004644EB" w:rsidDel="00D375F4">
          <w:rPr>
            <w:rFonts w:ascii="Times New Roman" w:hAnsi="Times New Roman" w:cs="Times New Roman"/>
            <w:b/>
            <w:bCs/>
          </w:rPr>
          <w:delText>in</w:delText>
        </w:r>
      </w:del>
      <w:ins w:id="1" w:author="MEYTAR" w:date="2015-04-19T22:12:00Z">
        <w:r w:rsidR="00D375F4">
          <w:rPr>
            <w:rFonts w:ascii="Times New Roman" w:hAnsi="Times New Roman" w:cs="Times New Roman"/>
            <w:b/>
            <w:bCs/>
          </w:rPr>
          <w:t>estimation of</w:t>
        </w:r>
      </w:ins>
      <w:r w:rsidR="001B071A">
        <w:rPr>
          <w:rFonts w:ascii="Times New Roman" w:hAnsi="Times New Roman" w:cs="Times New Roman"/>
          <w:b/>
          <w:bCs/>
        </w:rPr>
        <w:t xml:space="preserve"> </w:t>
      </w:r>
      <w:r w:rsidR="00901B7F" w:rsidRPr="0004343D">
        <w:rPr>
          <w:rFonts w:ascii="Times New Roman" w:hAnsi="Times New Roman" w:cs="Times New Roman"/>
          <w:b/>
          <w:bCs/>
        </w:rPr>
        <w:t>PM</w:t>
      </w:r>
      <w:r w:rsidR="00414569" w:rsidRPr="00414569">
        <w:rPr>
          <w:rFonts w:ascii="Times New Roman" w:hAnsi="Times New Roman" w:cs="Times New Roman"/>
          <w:b/>
          <w:bCs/>
          <w:vertAlign w:val="subscript"/>
        </w:rPr>
        <w:t>2.5</w:t>
      </w:r>
      <w:r w:rsidR="00901B7F" w:rsidRPr="0004343D">
        <w:rPr>
          <w:rFonts w:ascii="Times New Roman" w:hAnsi="Times New Roman" w:cs="Times New Roman"/>
          <w:b/>
          <w:bCs/>
        </w:rPr>
        <w:t xml:space="preserve"> and </w:t>
      </w:r>
      <w:r w:rsidR="00084B27">
        <w:rPr>
          <w:rFonts w:ascii="Times New Roman" w:hAnsi="Times New Roman" w:cs="Times New Roman"/>
          <w:b/>
          <w:bCs/>
        </w:rPr>
        <w:t>PM</w:t>
      </w:r>
      <w:r w:rsidR="00084B27" w:rsidRPr="00084B27">
        <w:rPr>
          <w:rFonts w:ascii="Times New Roman" w:hAnsi="Times New Roman" w:cs="Times New Roman"/>
          <w:b/>
          <w:bCs/>
          <w:vertAlign w:val="subscript"/>
        </w:rPr>
        <w:t>10</w:t>
      </w:r>
      <w:r w:rsidR="009441E8" w:rsidRPr="0004343D">
        <w:rPr>
          <w:rFonts w:ascii="Times New Roman" w:hAnsi="Times New Roman" w:cs="Times New Roman"/>
          <w:b/>
          <w:bCs/>
        </w:rPr>
        <w:t xml:space="preserve"> </w:t>
      </w:r>
      <w:r w:rsidR="00B76048" w:rsidRPr="0004343D">
        <w:rPr>
          <w:rFonts w:ascii="Times New Roman" w:hAnsi="Times New Roman" w:cs="Times New Roman"/>
          <w:b/>
          <w:bCs/>
        </w:rPr>
        <w:t>Exposure</w:t>
      </w:r>
      <w:r w:rsidR="00B76048">
        <w:rPr>
          <w:rFonts w:ascii="Times New Roman" w:hAnsi="Times New Roman" w:cs="Times New Roman"/>
          <w:b/>
          <w:bCs/>
        </w:rPr>
        <w:t xml:space="preserve"> </w:t>
      </w:r>
      <w:r w:rsidR="001B071A">
        <w:rPr>
          <w:rFonts w:ascii="Times New Roman" w:hAnsi="Times New Roman" w:cs="Times New Roman"/>
          <w:b/>
          <w:bCs/>
        </w:rPr>
        <w:t>Modeling</w:t>
      </w:r>
      <w:r w:rsidR="009441E8" w:rsidRPr="0004343D">
        <w:rPr>
          <w:rFonts w:ascii="Times New Roman" w:hAnsi="Times New Roman" w:cs="Times New Roman"/>
          <w:b/>
          <w:bCs/>
        </w:rPr>
        <w:t xml:space="preserve"> f</w:t>
      </w:r>
      <w:r w:rsidR="00901B7F" w:rsidRPr="0004343D">
        <w:rPr>
          <w:rFonts w:ascii="Times New Roman" w:hAnsi="Times New Roman" w:cs="Times New Roman"/>
          <w:b/>
          <w:bCs/>
        </w:rPr>
        <w:t>or Epidemiological Studies</w:t>
      </w:r>
      <w:r w:rsidR="008175B9">
        <w:rPr>
          <w:rFonts w:ascii="Times New Roman" w:hAnsi="Times New Roman" w:cs="Times New Roman"/>
          <w:b/>
          <w:bCs/>
        </w:rPr>
        <w:t xml:space="preserve"> </w:t>
      </w:r>
      <w:r w:rsidR="00CA346D">
        <w:rPr>
          <w:rFonts w:ascii="Times New Roman" w:hAnsi="Times New Roman" w:cs="Times New Roman"/>
          <w:b/>
          <w:bCs/>
        </w:rPr>
        <w:t>across</w:t>
      </w:r>
      <w:r w:rsidR="00084B27">
        <w:rPr>
          <w:rFonts w:ascii="Times New Roman" w:hAnsi="Times New Roman" w:cs="Times New Roman"/>
          <w:b/>
          <w:bCs/>
        </w:rPr>
        <w:t xml:space="preserve"> Israel</w:t>
      </w:r>
    </w:p>
    <w:p w:rsidR="0075398D" w:rsidRDefault="0075398D" w:rsidP="00E77A39">
      <w:pPr>
        <w:spacing w:before="120" w:line="360" w:lineRule="auto"/>
        <w:ind w:left="-284" w:right="-192"/>
        <w:rPr>
          <w:rFonts w:ascii="Times New Roman" w:hAnsi="Times New Roman" w:cs="Times New Roman"/>
          <w:b/>
          <w:bCs/>
        </w:rPr>
      </w:pPr>
    </w:p>
    <w:p w:rsidR="00696993" w:rsidRDefault="0075398D" w:rsidP="00E77A39">
      <w:pPr>
        <w:numPr>
          <w:ilvl w:val="1"/>
          <w:numId w:val="5"/>
        </w:numPr>
        <w:spacing w:line="360" w:lineRule="auto"/>
        <w:ind w:right="-192"/>
        <w:rPr>
          <w:rFonts w:ascii="Times New Roman" w:hAnsi="Times New Roman" w:cs="Times New Roman"/>
          <w:b/>
          <w:bCs/>
        </w:rPr>
      </w:pPr>
      <w:r>
        <w:rPr>
          <w:rFonts w:ascii="Times New Roman" w:hAnsi="Times New Roman" w:cs="Times New Roman"/>
          <w:b/>
          <w:bCs/>
        </w:rPr>
        <w:t>Summary</w:t>
      </w:r>
    </w:p>
    <w:p w:rsidR="00696993" w:rsidRDefault="00696993" w:rsidP="00E77A39">
      <w:pPr>
        <w:spacing w:line="360" w:lineRule="auto"/>
        <w:ind w:left="-284" w:right="-192"/>
        <w:rPr>
          <w:rFonts w:ascii="Times New Roman" w:hAnsi="Times New Roman" w:cs="Times New Roman"/>
          <w:b/>
          <w:bCs/>
        </w:rPr>
      </w:pPr>
    </w:p>
    <w:p w:rsidR="00901B7F" w:rsidRPr="0004343D" w:rsidRDefault="00901B7F" w:rsidP="00E77A39">
      <w:pPr>
        <w:spacing w:line="360" w:lineRule="auto"/>
        <w:ind w:left="-284" w:right="-192"/>
        <w:rPr>
          <w:rFonts w:ascii="Times New Roman" w:hAnsi="Times New Roman" w:cs="Times New Roman"/>
          <w:b/>
          <w:bCs/>
          <w:sz w:val="24"/>
          <w:szCs w:val="24"/>
        </w:rPr>
      </w:pPr>
      <w:r w:rsidRPr="0004343D">
        <w:rPr>
          <w:rFonts w:ascii="Times New Roman" w:hAnsi="Times New Roman" w:cs="Times New Roman"/>
          <w:b/>
          <w:bCs/>
        </w:rPr>
        <w:t>1.</w:t>
      </w:r>
      <w:r w:rsidR="00696993">
        <w:rPr>
          <w:rFonts w:ascii="Times New Roman" w:hAnsi="Times New Roman" w:cs="Times New Roman"/>
          <w:b/>
          <w:bCs/>
        </w:rPr>
        <w:t>2</w:t>
      </w:r>
      <w:r w:rsidRPr="0004343D">
        <w:rPr>
          <w:rFonts w:ascii="Times New Roman" w:hAnsi="Times New Roman" w:cs="Times New Roman"/>
          <w:b/>
          <w:bCs/>
        </w:rPr>
        <w:t xml:space="preserve"> Scientific Background</w:t>
      </w:r>
    </w:p>
    <w:p w:rsidR="00000000" w:rsidRDefault="002C01CC">
      <w:pPr>
        <w:spacing w:before="120" w:line="360" w:lineRule="auto"/>
        <w:ind w:left="142" w:right="-192"/>
        <w:jc w:val="both"/>
        <w:rPr>
          <w:del w:id="2" w:author="MEYTAR" w:date="2015-04-22T09:24:00Z"/>
          <w:rFonts w:ascii="Times New Roman" w:hAnsi="Times New Roman" w:cs="Times New Roman"/>
        </w:rPr>
        <w:pPrChange w:id="3" w:author="MEYTAR" w:date="2015-04-23T00:42:00Z">
          <w:pPr>
            <w:spacing w:before="120" w:line="360" w:lineRule="auto"/>
            <w:ind w:left="-284" w:right="-192"/>
          </w:pPr>
        </w:pPrChange>
      </w:pPr>
      <w:r w:rsidRPr="002C01CC">
        <w:rPr>
          <w:rFonts w:ascii="Times New Roman" w:hAnsi="Times New Roman" w:cs="Times New Roman"/>
        </w:rPr>
        <w:t xml:space="preserve">Exposure to </w:t>
      </w:r>
      <w:r>
        <w:rPr>
          <w:rFonts w:ascii="Times New Roman" w:hAnsi="Times New Roman" w:cs="Times New Roman"/>
        </w:rPr>
        <w:t>particulate matter (PM</w:t>
      </w:r>
      <w:r w:rsidRPr="002C01CC">
        <w:rPr>
          <w:rFonts w:ascii="Times New Roman" w:hAnsi="Times New Roman" w:cs="Times New Roman"/>
        </w:rPr>
        <w:t>)</w:t>
      </w:r>
      <w:r w:rsidR="007011F0">
        <w:rPr>
          <w:rFonts w:ascii="Times New Roman" w:hAnsi="Times New Roman" w:cs="Times New Roman"/>
        </w:rPr>
        <w:t xml:space="preserve"> air pollution</w:t>
      </w:r>
      <w:r w:rsidRPr="002C01CC">
        <w:rPr>
          <w:rFonts w:ascii="Times New Roman" w:hAnsi="Times New Roman" w:cs="Times New Roman"/>
        </w:rPr>
        <w:t xml:space="preserve"> has been associated with multiple adverse human health effects which have been extensively documented </w:t>
      </w:r>
      <w:r w:rsidRPr="00FA5533">
        <w:rPr>
          <w:rFonts w:ascii="Times New Roman" w:hAnsi="Times New Roman" w:cs="Times New Roman"/>
          <w:b/>
          <w:bCs/>
        </w:rPr>
        <w:t xml:space="preserve">(Atkinson 2013 </w:t>
      </w:r>
      <w:ins w:id="4" w:author="MEYTAR" w:date="2015-04-19T22:14:00Z">
        <w:r w:rsidR="00D375F4" w:rsidRPr="008E11E0">
          <w:rPr>
            <w:rFonts w:ascii="Times New Roman" w:hAnsi="Times New Roman" w:cs="Times New Roman"/>
            <w:color w:val="000000"/>
            <w:sz w:val="24"/>
            <w:szCs w:val="24"/>
          </w:rPr>
          <w:t xml:space="preserve">Kloog et al. 2013; </w:t>
        </w:r>
        <w:proofErr w:type="spellStart"/>
        <w:r w:rsidR="00D375F4" w:rsidRPr="008E11E0">
          <w:rPr>
            <w:rFonts w:ascii="Times New Roman" w:hAnsi="Times New Roman" w:cs="Times New Roman"/>
            <w:color w:val="000000"/>
            <w:sz w:val="24"/>
            <w:szCs w:val="24"/>
          </w:rPr>
          <w:t>Zanobetti</w:t>
        </w:r>
        <w:proofErr w:type="spellEnd"/>
        <w:r w:rsidR="00D375F4" w:rsidRPr="008E11E0">
          <w:rPr>
            <w:rFonts w:ascii="Times New Roman" w:hAnsi="Times New Roman" w:cs="Times New Roman"/>
            <w:color w:val="000000"/>
            <w:sz w:val="24"/>
            <w:szCs w:val="24"/>
          </w:rPr>
          <w:t xml:space="preserve"> et al. 2009; Franklin et al., 2007;</w:t>
        </w:r>
        <w:r w:rsidR="00D375F4">
          <w:rPr>
            <w:rFonts w:ascii="Times New Roman" w:hAnsi="Times New Roman" w:cs="Times New Roman"/>
            <w:color w:val="000000"/>
            <w:sz w:val="24"/>
            <w:szCs w:val="24"/>
          </w:rPr>
          <w:t xml:space="preserve"> </w:t>
        </w:r>
        <w:proofErr w:type="spellStart"/>
        <w:r w:rsidR="00D375F4" w:rsidRPr="008E11E0">
          <w:rPr>
            <w:rFonts w:ascii="Times New Roman" w:hAnsi="Times New Roman" w:cs="Times New Roman"/>
            <w:color w:val="000000"/>
            <w:sz w:val="24"/>
            <w:szCs w:val="24"/>
          </w:rPr>
          <w:t>Dominici</w:t>
        </w:r>
        <w:proofErr w:type="spellEnd"/>
        <w:r w:rsidR="00D375F4">
          <w:rPr>
            <w:rFonts w:ascii="Times New Roman" w:hAnsi="Times New Roman" w:cs="Times New Roman"/>
            <w:color w:val="000000"/>
            <w:sz w:val="24"/>
            <w:szCs w:val="24"/>
          </w:rPr>
          <w:t xml:space="preserve"> et al., 2006; </w:t>
        </w:r>
        <w:r w:rsidR="00D375F4" w:rsidRPr="005F2E95">
          <w:rPr>
            <w:rFonts w:ascii="Times New Roman" w:hAnsi="Times New Roman" w:cs="Times New Roman"/>
            <w:color w:val="000000"/>
            <w:sz w:val="24"/>
            <w:szCs w:val="24"/>
          </w:rPr>
          <w:t>Schwartz</w:t>
        </w:r>
        <w:r w:rsidR="00D375F4">
          <w:rPr>
            <w:rFonts w:ascii="Times New Roman" w:hAnsi="Times New Roman" w:cs="Times New Roman"/>
            <w:color w:val="000000"/>
            <w:sz w:val="24"/>
            <w:szCs w:val="24"/>
          </w:rPr>
          <w:t xml:space="preserve"> et al.</w:t>
        </w:r>
        <w:r w:rsidR="00D375F4" w:rsidRPr="005F2E95">
          <w:rPr>
            <w:rFonts w:ascii="Times New Roman" w:hAnsi="Times New Roman" w:cs="Times New Roman"/>
            <w:color w:val="000000"/>
            <w:sz w:val="24"/>
            <w:szCs w:val="24"/>
          </w:rPr>
          <w:t>, 1996</w:t>
        </w:r>
      </w:ins>
      <w:del w:id="5" w:author="MEYTAR" w:date="2015-04-19T22:14:00Z">
        <w:r w:rsidRPr="00FA5533" w:rsidDel="00D375F4">
          <w:rPr>
            <w:rFonts w:ascii="Times New Roman" w:hAnsi="Times New Roman" w:cs="Times New Roman"/>
            <w:b/>
            <w:bCs/>
          </w:rPr>
          <w:delText>REF1REF2REF3</w:delText>
        </w:r>
      </w:del>
      <w:r w:rsidRPr="00FA5533">
        <w:rPr>
          <w:rFonts w:ascii="Times New Roman" w:hAnsi="Times New Roman" w:cs="Times New Roman"/>
          <w:b/>
          <w:bCs/>
        </w:rPr>
        <w:t>)</w:t>
      </w:r>
      <w:r w:rsidRPr="00FA5533">
        <w:rPr>
          <w:rFonts w:ascii="Times New Roman" w:hAnsi="Times New Roman" w:cs="Times New Roman"/>
        </w:rPr>
        <w:t>…. .</w:t>
      </w:r>
      <w:r>
        <w:rPr>
          <w:rFonts w:ascii="Times New Roman" w:hAnsi="Times New Roman" w:cs="Times New Roman"/>
        </w:rPr>
        <w:t xml:space="preserve"> </w:t>
      </w:r>
      <w:r w:rsidR="00C76C0A" w:rsidRPr="00C76C0A">
        <w:rPr>
          <w:rFonts w:ascii="Times New Roman" w:hAnsi="Times New Roman" w:cs="Times New Roman"/>
        </w:rPr>
        <w:t xml:space="preserve">The World Health Organization has estimated that </w:t>
      </w:r>
      <w:r w:rsidRPr="00C76C0A">
        <w:rPr>
          <w:rFonts w:ascii="Times New Roman" w:hAnsi="Times New Roman" w:cs="Times New Roman"/>
        </w:rPr>
        <w:t>PM</w:t>
      </w:r>
      <w:r w:rsidRPr="00414569">
        <w:rPr>
          <w:rFonts w:ascii="Times New Roman" w:hAnsi="Times New Roman" w:cs="Times New Roman"/>
          <w:vertAlign w:val="subscript"/>
        </w:rPr>
        <w:t>2.5</w:t>
      </w:r>
      <w:r w:rsidR="00C76C0A" w:rsidRPr="00C76C0A">
        <w:rPr>
          <w:rFonts w:ascii="Times New Roman" w:hAnsi="Times New Roman" w:cs="Times New Roman"/>
        </w:rPr>
        <w:t xml:space="preserve"> </w:t>
      </w:r>
      <w:r w:rsidR="00A871B8">
        <w:rPr>
          <w:rFonts w:ascii="Times New Roman" w:hAnsi="Times New Roman" w:cs="Times New Roman"/>
        </w:rPr>
        <w:t>(</w:t>
      </w:r>
      <w:r>
        <w:rPr>
          <w:rFonts w:ascii="Times New Roman" w:hAnsi="Times New Roman" w:cs="Times New Roman"/>
        </w:rPr>
        <w:t xml:space="preserve">PM </w:t>
      </w:r>
      <w:r w:rsidR="00A871B8">
        <w:rPr>
          <w:rFonts w:ascii="Times New Roman" w:hAnsi="Times New Roman" w:cs="Times New Roman"/>
        </w:rPr>
        <w:t xml:space="preserve">less than 2.5 µm in diameter) </w:t>
      </w:r>
      <w:r w:rsidR="00C76C0A" w:rsidRPr="00C76C0A">
        <w:rPr>
          <w:rFonts w:ascii="Times New Roman" w:hAnsi="Times New Roman" w:cs="Times New Roman"/>
        </w:rPr>
        <w:t xml:space="preserve"> contributes to approximately </w:t>
      </w:r>
      <w:r w:rsidR="00652A68">
        <w:rPr>
          <w:rFonts w:ascii="Times New Roman" w:hAnsi="Times New Roman" w:cs="Times New Roman"/>
        </w:rPr>
        <w:t>two million</w:t>
      </w:r>
      <w:r w:rsidR="00C76C0A" w:rsidRPr="00C76C0A">
        <w:rPr>
          <w:rFonts w:ascii="Times New Roman" w:hAnsi="Times New Roman" w:cs="Times New Roman"/>
        </w:rPr>
        <w:t xml:space="preserve"> premature deaths per year, ranking it as the </w:t>
      </w:r>
      <w:r w:rsidR="00652A68">
        <w:rPr>
          <w:rFonts w:ascii="Times New Roman" w:hAnsi="Times New Roman" w:cs="Times New Roman"/>
        </w:rPr>
        <w:t xml:space="preserve">thirteenth </w:t>
      </w:r>
      <w:r w:rsidR="00C76C0A" w:rsidRPr="00C76C0A">
        <w:rPr>
          <w:rFonts w:ascii="Times New Roman" w:hAnsi="Times New Roman" w:cs="Times New Roman"/>
        </w:rPr>
        <w:t>leading</w:t>
      </w:r>
      <w:r w:rsidR="00C76C0A">
        <w:rPr>
          <w:rFonts w:ascii="Times New Roman" w:hAnsi="Times New Roman" w:cs="Times New Roman"/>
        </w:rPr>
        <w:t xml:space="preserve"> cause of mortality </w:t>
      </w:r>
      <w:r w:rsidR="00A871B8">
        <w:rPr>
          <w:rFonts w:ascii="Times New Roman" w:hAnsi="Times New Roman" w:cs="Times New Roman"/>
        </w:rPr>
        <w:t xml:space="preserve">worldwide </w:t>
      </w:r>
      <w:r w:rsidR="00861ED3">
        <w:rPr>
          <w:rFonts w:ascii="Times New Roman" w:hAnsi="Times New Roman" w:cs="Times New Roman"/>
        </w:rPr>
        <w:fldChar w:fldCharType="begin"/>
      </w:r>
      <w:r w:rsidR="00690C00">
        <w:rPr>
          <w:rFonts w:ascii="Times New Roman" w:hAnsi="Times New Roman" w:cs="Times New Roman"/>
        </w:rPr>
        <w:instrText xml:space="preserve"> ADDIN ZOTERO_ITEM CSL_CITATION {"citationID":"1h8hvujcsv","properties":{"formattedCitation":"(Lozano et al., 2013; WHO, 2002)","plainCitation":"(Lozano et al., 2013; WHO, 2002)"},"citationItems":[{"id":1130,"uris":["http://zotero.org/users/local/wzWqSoDu/items/HBUJS9SB"],"uri":["http://zotero.org/users/local/wzWqSoDu/items/HBUJS9SB"],"itemData":{"id":1130,"type":"article-journal","title":"Global and regional mortality from 235 causes of death for 20 age groups in 1990 and 2010: a systematic analysis for the Global Burden of Disease Study 2010","container-title":"The Lancet","page":"2095–2128","volume":"380","issue":"9859","source":"Google Scholar","note":"00329","shortTitle":"Global and regional mortality from 235 causes of death for 20 age groups in 1990 and 2010","author":[{"family":"Lozano","given":"Rafael"},{"family":"Naghavi","given":"Mohsen"},{"family":"Foreman","given":"Kyle"},{"family":"Lim","given":"Stephen"},{"family":"Shibuya","given":"Kenji"},{"family":"Aboyans","given":"Victor"},{"family":"Abraham","given":"Jerry"},{"family":"Adair","given":"Timothy"},{"family":"Aggarwal","given":"Rakesh"},{"family":"Ahn","given":"Stephanie Y."}],"issued":{"date-parts":[["2013"]]},"accessed":{"date-parts":[["2013",10,13]]}}},{"id":596,"uris":["http://zotero.org/users/local/wzWqSoDu/items/WUWQCS5A"],"uri":["http://zotero.org/users/local/wzWqSoDu/items/WUWQCS5A"],"itemData":{"id":596,"type":"report","title":"WHO | The world health report 2002 - Reducing Risks, Promoting Healthy Life","publisher-place":"Geneva, Switzerland","event-place":"Geneva, Switzerland","URL":"http://www.who.int/whr/2002/en/","author":[{"family":"WHO","given":""}],"issued":{"date-parts":[["2002"]]},"accessed":{"date-parts":[["2013",7,26]]}}}],"schema":"https://github.com/citation-style-language/schema/raw/master/csl-citation.json"} </w:instrText>
      </w:r>
      <w:r w:rsidR="00861ED3">
        <w:rPr>
          <w:rFonts w:ascii="Times New Roman" w:hAnsi="Times New Roman" w:cs="Times New Roman"/>
        </w:rPr>
        <w:fldChar w:fldCharType="separate"/>
      </w:r>
      <w:r w:rsidR="00CE1D82" w:rsidRPr="00CE1D82">
        <w:rPr>
          <w:rFonts w:ascii="Times New Roman" w:hAnsi="Times New Roman" w:cs="Times New Roman"/>
        </w:rPr>
        <w:t>(Lozano et al., 2013; WHO, 2002)</w:t>
      </w:r>
      <w:r w:rsidR="00861ED3">
        <w:rPr>
          <w:rFonts w:ascii="Times New Roman" w:hAnsi="Times New Roman" w:cs="Times New Roman"/>
        </w:rPr>
        <w:fldChar w:fldCharType="end"/>
      </w:r>
      <w:r w:rsidR="00C76C0A">
        <w:rPr>
          <w:rFonts w:ascii="Times New Roman" w:hAnsi="Times New Roman" w:cs="Times New Roman"/>
        </w:rPr>
        <w:t>.</w:t>
      </w:r>
      <w:r w:rsidR="00652A68">
        <w:rPr>
          <w:rFonts w:ascii="Times New Roman" w:hAnsi="Times New Roman" w:cs="Times New Roman"/>
        </w:rPr>
        <w:t xml:space="preserve"> </w:t>
      </w:r>
      <w:r w:rsidR="00901B7F" w:rsidRPr="0004343D">
        <w:rPr>
          <w:rFonts w:ascii="Times New Roman" w:hAnsi="Times New Roman" w:cs="Times New Roman"/>
        </w:rPr>
        <w:t>PM</w:t>
      </w:r>
      <w:r w:rsidR="00414569" w:rsidRPr="00414569">
        <w:rPr>
          <w:rFonts w:ascii="Times New Roman" w:hAnsi="Times New Roman" w:cs="Times New Roman"/>
          <w:vertAlign w:val="subscript"/>
        </w:rPr>
        <w:t>2.5</w:t>
      </w:r>
      <w:r w:rsidR="00901B7F" w:rsidRPr="0004343D">
        <w:rPr>
          <w:rFonts w:ascii="Times New Roman" w:hAnsi="Times New Roman" w:cs="Times New Roman"/>
        </w:rPr>
        <w:t xml:space="preserve"> has been associated with</w:t>
      </w:r>
      <w:r w:rsidR="00531B1C">
        <w:rPr>
          <w:rFonts w:ascii="Times New Roman" w:hAnsi="Times New Roman" w:cs="Times New Roman"/>
        </w:rPr>
        <w:t>,</w:t>
      </w:r>
      <w:r w:rsidR="00531B1C" w:rsidRPr="00531B1C">
        <w:rPr>
          <w:rFonts w:ascii="Times New Roman" w:hAnsi="Times New Roman" w:cs="Times New Roman"/>
          <w:i/>
          <w:iCs/>
        </w:rPr>
        <w:t xml:space="preserve"> </w:t>
      </w:r>
      <w:r w:rsidR="00531B1C" w:rsidRPr="0004343D">
        <w:rPr>
          <w:rFonts w:ascii="Times New Roman" w:hAnsi="Times New Roman" w:cs="Times New Roman"/>
          <w:i/>
          <w:iCs/>
        </w:rPr>
        <w:t>inter alia</w:t>
      </w:r>
      <w:r w:rsidR="00531B1C">
        <w:rPr>
          <w:rFonts w:ascii="Times New Roman" w:hAnsi="Times New Roman" w:cs="Times New Roman"/>
        </w:rPr>
        <w:t>,</w:t>
      </w:r>
      <w:r w:rsidR="00901B7F" w:rsidRPr="0004343D">
        <w:rPr>
          <w:rFonts w:ascii="Times New Roman" w:hAnsi="Times New Roman" w:cs="Times New Roman"/>
        </w:rPr>
        <w:t xml:space="preserve"> increased risk of myocardial infarction </w:t>
      </w:r>
      <w:r w:rsidR="00861ED3" w:rsidRPr="0004343D">
        <w:rPr>
          <w:rFonts w:ascii="Times New Roman" w:hAnsi="Times New Roman" w:cs="Times New Roman"/>
        </w:rPr>
        <w:fldChar w:fldCharType="begin"/>
      </w:r>
      <w:r w:rsidR="00690C00">
        <w:rPr>
          <w:rFonts w:ascii="Times New Roman" w:hAnsi="Times New Roman" w:cs="Times New Roman"/>
        </w:rPr>
        <w:instrText xml:space="preserve"> ADDIN ZOTERO_ITEM CSL_CITATION {"citationID":"rNyqWF7j","properties":{"formattedCitation":"{\\rtf (D\\uc0\\u8217{}Ippoliti et al., 2003; Hodas et al., 2013; Madrigano et al., 2012; Rich et al., 2013; Zanobetti and Schwartz, 2005)}","plainCitation":"(D’Ippoliti et al., 2003; Hodas et al., 2013; Madrigano et al., 2012; Rich et al., 2013; Zanobetti and Schwartz, 2005)"},"citationItems":[{"id":548,"uris":["http://zotero.org/users/4361/items/2NMVHXK7"],"uri":["http://zotero.org/users/4361/items/2NMVHXK7"],"itemData":{"id":548,"type":"article-journal","title":"Air pollution and myocardial infarction in Rome: a case-crossover analysis","container-title":"Epidemiology","page":"528-35","volume":"14","issue":"5","abstract":"BACKGROUND: Daily air pollution is associated with increased hospital admissions for cardiovascular diseases, but there are few observations on the link with acute myocardial infarction. To evaluate the relation between various urban air pollutants (total suspended particulate, SO2, CO, NO2) and hospital admissions for acute myocardial infarction in Rome, Italy, we performed a case-crossover analysis and studied whether individual characteristics act as effect modifiers. METHODS: We studied 6531 subjects residing in Rome and hospitalized for a first episode of acute myocardial infarction (International Classification of Diseases, 9th edition: 410) from January 1995 to June 1997. The following individual information was available: sex, age, date of hospitalization, coexisting illnesses (hypertension, 25%; diabetes, 15%), and cardiac severity (conduction disorders, 6%; cardiac dysrhythmias, 20%; heart failure, 11%). Daily air pollution data were taken from 5 city monitors. We used a time-stratified case-crossover design; control days were the same day of the week as the myocardial infarction occurred, in other weeks of the month. RESULTS: Positive associations were found for total suspended particulate, NO2 and CO. The strongest and most consistent effect was found for total suspended particulate. The odds ratio (OR) associated with 10 micro g/m3 of total suspended particulate over the 0- to 2-day lag was 1.028 (95% confidence interval [CI] = 1.005-1.052). The association with total suspended particulate tended to be stronger among people older than 74 years of age (OR = 1.046; CI = 1.005-1.089), in the warm period of the year (OR = 1.046; CI = 1.008-1.087), and among subjects who had heart conduction disorders (OR = 1.080; CI = 0.987-1.181). CONCLUSIONS: The results suggest that air pollution increases the risk of myocardial infarction, especially during the warm season. There was a tendency for a stronger effect among the elderly and people with heart conduction disturbances.","DOI":"10.1097/01.ede.0000082046.22919.72","ISSN":"1044-3983 (Print) 1044-3983 (Linking)","shortTitle":"Air pollution and myocardial infarction in Rome: a case-crossover analysis","author":[{"family":"D'Ippoliti","given":"D."},{"family":"Forastiere","given":"F."},{"family":"Ancona","given":"C."},{"family":"Agabiti","given":"N."},{"family":"Fusco","given":"D."},{"family":"Michelozzi","given":"P."},{"family":"Perucci","given":"C. A."}],"issued":{"date-parts":[["2003"]]}}},{"id":1148,"uris":["http://zotero.org/users/local/wzWqSoDu/items/J97B8XXW"],"uri":["http://zotero.org/users/local/wzWqSoDu/items/J97B8XXW"],"itemData":{"id":1148,"type":"article-journal","title":"Refined ambient PM2. 5 exposure surrogates and the risk of myocardial infarction","container-title":"Journal of Exposure Science and Environmental Epidemiology","source":"Google Scholar","URL":"http://www.nature.com/jes/journal/vaop/ncurrent/full/jes201324a.html","note":"00001","author":[{"family":"Hodas","given":"Natasha"},{"family":"Turpin","given":"Barbara J."},{"family":"Lunden","given":"Melissa M."},{"family":"Baxter","given":"Lisa K."},{"family":"Özkaynak","given":"Halûk"},{"family":"Burke","given":"Janet"},{"family":"Ohman-Strickland","given":"Pamela"},{"family":"Thevenet-Morrison","given":"Kelly"},{"family":"Kostis","given":"John B."},{"family":"Rich","given":"David Q."}],"issued":{"date-parts":[["2013"]]},"accessed":{"date-parts":[["2013",10,14]]}}},{"id":152,"uris":["http://zotero.org/users/local/wzWqSoDu/items/I7W6WXV2"],"uri":["http://zotero.org/users/local/wzWqSoDu/items/I7W6WXV2"],"itemData":{"id":152,"type":"article-journal","title":"Long-term Exposure to PM2.5 and Incidence of Acute Myocardial Infarction","container-title":"Environmental Health Perspectives","source":"CrossRef","URL":"http://ehp.niehs.nih.gov/2012/11/1205284/","DOI":"10.1289/ehp.1205284","ISSN":"0091-6765","author":[{"family":"Madrigano","given":"Jaime"},{"family":"Kloog","given":"Itai"},{"family":"Goldberg","given":"Robert"},{"family":"Coull","given":"Brent A."},{"family":"Mittleman","given":"Murray A."},{"family":"Schwartz","given":"Joel"}],"issued":{"date-parts":[["2012",11,29]]},"accessed":{"date-parts":[["2012",12,4]]}}},{"id":1154,"uris":["http://zotero.org/users/local/wzWqSoDu/items/VWI2WQR3"],"uri":["http://zotero.org/users/local/wzWqSoDu/items/VWI2WQR3"],"itemData":{"id":1154,"type":"article-journal","title":"The Triggering of Myocardial Infarction by Fine Particles Is Enhanced When Particles Are Enriched in Secondary Species","container-title":"Environmental Science &amp; Technology","page":"9414-9423","volume":"47","issue":"16","source":"ACS Publications","abstract":"Previous studies have reported an increased risk of myocardial infarction (MI) associated with acute increases in PM concentration. Recently, we reported that MI/fine particle (PM2.5) associations may be limited to transmural infarctions. In this study, we retained data on hospital discharges with a primary diagnosis of acute myocardial infarction (using International Classification of Diseases ninth Revision [ICD-9] codes), for those admitted January 1, 2004 to December 31, 2006, who were ≥18 years of age, and were residents of New Jersey at the time of their MI. We excluded MI with a diagnosis of a previous MI and MI coded as a subendocardial infarction, leaving n = 1563 transmural infarctions available for analysis. We coupled these health data with PM2.5 species concentrations predicted by the Community Multiscale Air Quality chemical transport model, ambient PM2.5 concentrations, and used the same case-crossover methods to evaluate whether the relative odds of transmural MI associated with increased PM2.5 concentration is modified by the PM2.5 composition/mixture (i.e., mass fractions of sulfate, nitrate, elemental carbon, organic carbon, and ammonium). We found the largest relative odds estimates on the days with the highest tertile of sulfate mass fraction (OR = 1.13; 95% CI = 1.00, 1.27), nitrate mass fraction (OR = 1.18; 95% CI = 0.98, 1.35), and ammonium mass fraction (OR = 1.13; 95% CI = 1.00 1.28), and the lowest tertile of EC mass fraction (OR = 1.17; 95% CI = 1.03, 1.34). Air pollution mixtures on these days were enhanced in pollutants formed through atmospheric chemistry (i.e., secondary PM2.5) and depleted in primary pollutants (e.g., EC). When mixtures were laden with secondary PM species (sulfate, nitrate, and/or organics), we observed larger relative odds of myocardial infarction associated with increased PM2.5 concentrations. Further work is needed to confirm these findings and examine which secondary PM2.5 component(s) is/are responsible for an acute MI response.","DOI":"10.1021/es4027248","ISSN":"0013-936X","note":"00000","journalAbbreviation":"Environ. Sci. Technol.","author":[{"family":"Rich","given":"David Q."},{"family":"Özkaynak","given":"Halûk"},{"family":"Crooks","given":"James"},{"family":"Baxter","given":"Lisa"},{"family":"Burke","given":"Janet"},{"family":"Ohman-Strickland","given":"Pamela"},{"family":"Thevenet-Morrison","given":"Kelly"},{"family":"Kipen","given":"Howard M."},{"family":"Zhang","given":"Junfeng"},{"family":"Kostis","given":"John B."},{"family":"Lunden","given":"Melissa"},{"family":"Hodas","given":"Natasha"},{"family":"Turpin","given":"Barbara J."}],"issued":{"date-parts":[["2013",8,20]]},"accessed":{"date-parts":[["2013",10,14]]}}},{"id":1105,"uris":["http://zotero.org/users/4361/items/7KBD2VZH"],"uri":["http://zotero.org/users/4361/items/7KBD2VZH"],"itemData":{"id":1105,"type":"article-journal","title":"The Effect of Particulate Air Pollution on Emergency Admissions for Myocardial Infarction: A Multicity Case-Crossover Analysis","container-title":"Environmental Health Perspectives","page":"978-982","volume":"113","issue":"8","source":"PubMed Central","abstract":"Recently, attention has focused on whether particulate air pollution is a specific trigger of myocardial infarction (MI). The results of several studies of single locations assessing the effects of ambient particular matter on the risk of MI have been disparate. We used a multicity case-crossover study to examine risk of emergency hospitalization associated with fine particulate matter (PM) with aerodynamic diameter &lt; 10 μm (PM10) for &gt; 300,000 MIs during 1985–1999 among elderly residents of 21 U.S. cities. We used time-stratified controls matched on day of the week or on temperature to detect possible residual confounding by weather. Overall, we found a 0.65% [95% confidence interval (CI), 0.3–1.0%] increased risk of hospitalization for MI per 10 μg/m3 increase in ambient PM10 concentration. Matching on apparent temperature yielded a 0.64% increase in risk (95% CI, 0.1–1.2%). We found that the effect size for PM10 doubled for subjects with a previous admission for chronic obstructive pulmonary disease or a secondary diagnosis of pneumonia, although these differences did not achieve statistical significance. There was a weaker indication of a larger effect on males but no evidence of effect modification by age or the other diagnoses. We also found that the shape of the exposure–response relationship between MI hospitalizations and PM10 is almost linear, but with a steeper slope at levels of PM10 &lt; 50 μg/m3. We conclude that increased concentrations of ambient PM10 are associated with increased risk of MI among the elderly.","DOI":"10.1289/ehp.7550","ISSN":"0091-6765","note":"PMID: 16079066\nPMCID: PMC1280336","shortTitle":"The Effect of Particulate Air Pollution on Emergency Admissions for Myocardial Infarction","journalAbbreviation":"Environ Health Perspect","author":[{"family":"Zanobetti","given":"Antonella"},{"family":"Schwartz","given":"Joel"}],"issued":{"date-parts":[["2005",8]]},"accessed":{"date-parts":[["2012",10,31]]},"PMID":"16079066"}}],"schema":"https://github.com/citation-style-language/schema/raw/master/csl-citation.json"} </w:instrText>
      </w:r>
      <w:r w:rsidR="00861ED3" w:rsidRPr="0004343D">
        <w:rPr>
          <w:rFonts w:ascii="Times New Roman" w:hAnsi="Times New Roman" w:cs="Times New Roman"/>
        </w:rPr>
        <w:fldChar w:fldCharType="separate"/>
      </w:r>
      <w:r w:rsidR="00CE1D82" w:rsidRPr="00CE1D82">
        <w:rPr>
          <w:rFonts w:ascii="Times New Roman" w:hAnsi="Times New Roman" w:cs="Times New Roman"/>
          <w:szCs w:val="24"/>
        </w:rPr>
        <w:t>(D’Ippoliti et al., 2003; Hodas et al., 2013; Madrigano et al., 2012; Rich et al., 2013; Zanobetti and Schwartz, 2005)</w:t>
      </w:r>
      <w:r w:rsidR="00861ED3" w:rsidRPr="0004343D">
        <w:rPr>
          <w:rFonts w:ascii="Times New Roman" w:hAnsi="Times New Roman" w:cs="Times New Roman"/>
        </w:rPr>
        <w:fldChar w:fldCharType="end"/>
      </w:r>
      <w:r w:rsidR="00901B7F" w:rsidRPr="0004343D">
        <w:rPr>
          <w:rFonts w:ascii="Times New Roman" w:hAnsi="Times New Roman" w:cs="Times New Roman"/>
        </w:rPr>
        <w:t xml:space="preserve">, reduced birth weights </w:t>
      </w:r>
      <w:r w:rsidR="00861ED3" w:rsidRPr="0004343D">
        <w:rPr>
          <w:rFonts w:ascii="Times New Roman" w:hAnsi="Times New Roman" w:cs="Times New Roman"/>
        </w:rPr>
        <w:fldChar w:fldCharType="begin"/>
      </w:r>
      <w:r w:rsidR="00CE1D82">
        <w:rPr>
          <w:rFonts w:ascii="Times New Roman" w:hAnsi="Times New Roman" w:cs="Times New Roman"/>
        </w:rPr>
        <w:instrText xml:space="preserve"> ADDIN ZOTERO_ITEM CSL_CITATION {"citationID":"1rvojhate4","properties":{"formattedCitation":"(Bell et al., 2007; Kloog et al., 2012c; Zeka et al., 2006)","plainCitation":"(Bell et al., 2007; Kloog et al., 2012c; Zeka et al., 2006)"},"citationItems":[{"id":626,"uris":["http://zotero.org/users/4361/items/6WIVHMA9"],"uri":["http://zotero.org/users/4361/items/6WIVHMA9"],"itemData":{"id":626,"type":"article-journal","title":"Using new satellite based exposure methods to study the association between pregnancy pm2.5 exposure, premature birth and birth weight in Massachusetts","container-title":"Environmental Health","page":"40","volume":"11","issue":"1","source":"www.ehjournal.net","abstract":"Adverse birth outcomes such as low birth weight and premature birth have been previously linked with exposure to ambient air pollution. Most studies relied on a limited number of monitors in the region of interest, which can introduce exposure error or restrict the analysis to persons living near a monitor, which reduces sample size and generalizability and may create selection bias.","DOI":"10.1186/1476-069X-11-40","ISSN":"1476-069X","language":"en","author":[{"family":"Kloog","given":"Itai"},{"family":"Melly","given":"Steven J."},{"family":"Ridgway","given":"William L."},{"family":"Coull","given":"Brent A."},{"family":"Schwartz","given":"Joel"}],"issued":{"date-parts":[["2012",6,18]]},"accessed":{"date-parts":[["2012",7,27]]}}},{"id":993,"uris":["http://zotero.org/users/4361/items/KJ9AVI3R"],"uri":["http://zotero.org/users/4361/items/KJ9AVI3R"],"itemData":{"id":993,"type":"article-journal","title":"Traffic-Related and Socioeconomic Indicators in Association With Low Birth Weight and Preterm Births in Eastern Massachusetts Between 1996 and 2002","container-title":"Epidemiology","page":"S105","volume":"17","issue":"6","ISSN":"1044-3983","shortTitle":"Traffic-Related and Socioeconomic Indicators in Association With Low Birth Weight and Preterm Births in Eastern Massachusetts Between 1996 and 2002","author":[{"family":"Zeka","given":"A"},{"family":"Schwartz","given":"J"},{"family":"Melly","given":"SJ"}],"issued":{"date-parts":[["2006"]]}}},{"id":485,"uris":["http://zotero.org/users/4361/items/WZE6TCBC"],"uri":["http://zotero.org/users/4361/items/WZE6TCBC"],"itemData":{"id":485,"type":"article-journal","title":"Ambient air pollution and low birth weight in Connecticut and Massachusetts","container-title":"Environ Health Perspect","page":"1118","volume":"115","issue":"7","shortTitle":"Ambient air pollution and low birth weight in Connecticut and Massachusetts","author":[{"family":"Bell","given":"M.L."},{"family":"Ebisu","given":"K."},{"family":"Belanger","given":"K."}],"issued":{"date-parts":[["2007"]]}}}],"schema":"https://github.com/citation-style-language/schema/raw/master/csl-citation.json"} </w:instrText>
      </w:r>
      <w:r w:rsidR="00861ED3" w:rsidRPr="0004343D">
        <w:rPr>
          <w:rFonts w:ascii="Times New Roman" w:hAnsi="Times New Roman" w:cs="Times New Roman"/>
        </w:rPr>
        <w:fldChar w:fldCharType="separate"/>
      </w:r>
      <w:r w:rsidR="00CE1D82" w:rsidRPr="00CE1D82">
        <w:rPr>
          <w:rFonts w:ascii="Times New Roman" w:hAnsi="Times New Roman" w:cs="Times New Roman"/>
        </w:rPr>
        <w:t>(Bell et al., 2007; Kloog et al., 2012c; Zeka et al., 2006)</w:t>
      </w:r>
      <w:r w:rsidR="00861ED3" w:rsidRPr="0004343D">
        <w:rPr>
          <w:rFonts w:ascii="Times New Roman" w:hAnsi="Times New Roman" w:cs="Times New Roman"/>
        </w:rPr>
        <w:fldChar w:fldCharType="end"/>
      </w:r>
      <w:r w:rsidR="00901B7F" w:rsidRPr="0004343D">
        <w:rPr>
          <w:rFonts w:ascii="Times New Roman" w:hAnsi="Times New Roman" w:cs="Times New Roman"/>
        </w:rPr>
        <w:t xml:space="preserve">, cardiovascular disease </w:t>
      </w:r>
      <w:r w:rsidR="00861ED3" w:rsidRPr="0004343D">
        <w:rPr>
          <w:rFonts w:ascii="Times New Roman" w:hAnsi="Times New Roman" w:cs="Times New Roman"/>
        </w:rPr>
        <w:fldChar w:fldCharType="begin"/>
      </w:r>
      <w:r w:rsidR="00CE1D82">
        <w:rPr>
          <w:rFonts w:ascii="Times New Roman" w:hAnsi="Times New Roman" w:cs="Times New Roman"/>
        </w:rPr>
        <w:instrText xml:space="preserve"> ADDIN ZOTERO_ITEM CSL_CITATION {"citationID":"B4wJqIgr","properties":{"formattedCitation":"(de Hartog et al., 2009; Dominici et al., 2006; Kloog et al., 2012b; Mann et al., 2002; Pope et al., 2011; Schwartz, 1997)","plainCitation":"(de Hartog et al., 2009; Dominici et al., 2006; Kloog et al., 2012b; Mann et al., 2002; Pope et al., 2011; Schwartz, 1997)"},"citationItems":[{"id":554,"uris":["http://zotero.org/users/4361/items/9MRRZXZD"],"uri":["http://zotero.org/users/4361/items/9MRRZXZD"],"itemData":{"id":554,"type":"article-journal","title":"Fine particulate air pollution and hospital admission for cardiovascular and respiratory diseases","container-title":"Jama","page":"1127-34","volume":"295","issue":"10","ISSN":"1538-3598 (Electronic)","shortTitle":"Fine particulate air pollution and hospital admission for cardiovascular and respiratory diseases","author":[{"family":"Dominici","given":"F."},{"family":"Peng","given":"R. D."},{"family":"Bell","given":"M. L."},{"family":"Pham","given":"L."},{"family":"McDermott","given":"A."},{"family":"Zeger","given":"S. L."},{"family":"Samet","given":"J. M."}],"issued":{"date-parts":[["2006"]]}}},{"id":1150,"uris":["http://zotero.org/users/local/wzWqSoDu/items/JEJ6XZ3D"],"uri":["http://zotero.org/users/local/wzWqSoDu/items/JEJ6XZ3D"],"itemData":{"id":1150,"type":"article-journal","title":"Associations between PM2. 5 and heart rate variability are modified by particle composition and beta-blocker use in patients with coronary heart disease","container-title":"Environmental health perspectives","page":"105","volume":"117","issue":"1","source":"Google Scholar","note":"00029","author":[{"family":"de Hartog","given":"Jeroen J."},{"family":"Lanki","given":"Timo"},{"family":"Timonen","given":"Kirsi L."},{"family":"Hoek","given":"Gerard"},{"family":"Janssen","given":"Nicole AH"},{"family":"Ibald-Mulli","given":"Angela"},{"family":"Peters","given":"Annette"},{"family":"Heinrich","given":"Joachim"},{"family":"Tarkiainen","given":"Tuula H."},{"family":"van Grieken","given":"Rene"}],"issued":{"date-parts":[["2009"]]},"accessed":{"date-parts":[["2013",10,14]]}}},{"id":548,"uris":["http://zotero.org/users/local/wzWqSoDu/items/8NIR9IGF"],"uri":["http://zotero.org/users/local/wzWqSoDu/items/8NIR9IGF"],"itemData":{"id":548,"type":"article-journal","title":"Acute and Chronic Effects of Particles on Hospital Admissions in New-England","container-title":"PLoS ONE","page":"e34664","volume":"7","issue":"4","source":"PLoS ONE","abstract":"BackgroundMany studies have reported significant associations between exposure to PM2.5 and hospital admissions, but all have focused on the effects of short-term exposure. In addition all these studies have relied on a limited number of PM2.5 monitors in their study regions, which introduces exposure error, and excludes rural and suburban populations from locations in which monitors are not available, reducing generalizability and potentially creating selection bias.MethodsUsing our novel prediction models for exposure combining land use regression with physical measurements (satellite aerosol optical depth) we investigated both the long and short term effects of PM2.5 exposures on hospital admissions across New-England for all residents aged 65 and older. We performed separate Poisson regression analysis for each admission type: all respiratory, cardiovascular disease (CVD), stroke and diabetes. Daily admission counts in each zip code were regressed against long and short-term PM2.5 exposure, temperature, socio-economic data and a spline of time to control for seasonal trends in baseline risk.ResultsWe observed associations between both short-term and long-term exposure to PM2.5 and hospitalization for all of the outcomes examined. In example, for respiratory diseases, for every10-µg/m3 increase in short-term PM2.5 exposure there is a 0.70 percent increase in admissions (CI = 0.35 to 0.52) while concurrently for every10-µg/m3 increase in long-term PM2.5 exposure there is a 4.22 percent increase in admissions (CI = 1.06 to 4.75).ConclusionsAs with mortality studies, chronic exposure to particles is associated with substantially larger increases in hospital admissions than acute exposure and both can be detected simultaneously using our exposure models.","DOI":"10.1371/journal.pone.0034664","journalAbbreviation":"PLoS ONE","author":[{"family":"Kloog","given":"Itai"},{"family":"Coull","given":"Brent A."},{"family":"Zanobetti","given":"Antonella"},{"family":"Koutrakis","given":"Petros"},{"family":"Schwartz","given":"Joel D."}],"issued":{"date-parts":[["2012",4,17]]},"accessed":{"date-parts":[["2012",5,31]]}}},{"id":740,"uris":["http://zotero.org/users/4361/items/42VB7R4N"],"uri":["http://zotero.org/users/4361/items/42VB7R4N"],"itemData":{"id":740,"type":"article-journal","title":"Air pollution and hospital admissions for ischemic heart disease in persons with congestive heart failure or arrhythmia","container-title":"Environ Health Perspect","page":"1247","volume":"110","issue":"12","shortTitle":"Air pollution and hospital admissions for ischemic heart disease in persons with congestive heart failure or arrhythmia","author":[{"family":"Mann","given":"J.K."},{"family":"Tager","given":"I.B."},{"family":"Lurmann","given":"F."},{"family":"Segal","given":"M."},{"family":"Quesenberry Jr","given":"C.P."},{"family":"Lugg","given":"M.M."},{"family":"Shan","given":"J."},{"family":"Van Den Eeden","given":"S.K."}],"issued":{"date-parts":[["2002"]]}}},{"id":870,"uris":["http://zotero.org/users/local/wzWqSoDu/items/X8QT6U3V"],"uri":["http://zotero.org/users/local/wzWqSoDu/items/X8QT6U3V"],"itemData":{"id":870,"type":"article-journal","title":"How is cardiovascular disease mortality risk affected by duration and intensity of fine particulate matter exposure? An integration of the epidemiologic evidence","container-title":"Air Quality, Atmosphere &amp; Health","page":"5-14","volume":"4","issue":"1","source":"SpringerLink","abstract":"An integrated evaluation of representative epidemiological evidence provides interesting insights regarding how cardiovascular mortality risks are affected by exposure to fine particulate matter air pollution. The literature can be interpreted as indicating that cardiovascular health effects are dependent on at least two dimensions of cumulative exposure—the intensity of exposure and the duration of exposure. The empirical evidence is incomplete and there are substantial limitations related to literature-based cross-study comparisons. Nevertheless, the evidence suggests that there is a progressive approximately log reduction in the marginal increase in mortality risk for both dimensions of cumulative exposure. Longer duration exposure has larger, more persistent cumulative effects than short-term exposure, but the highest marginal effects occur with relatively short-term exposures most proximal in time. With regards to intensity of exposure, very steep, near-linear, exposure–response relationships are observed for low to moderate exposures and there is a flattening out or leveling off of the exposure–response function at very high exposures.","DOI":"10.1007/s11869-010-0082-7","ISSN":"1873-9318","shortTitle":"How is cardiovascular disease mortality risk affected by duration and intensity of fine particulate matter exposure?","author":[{"family":"Pope","given":"C."},{"family":"Brook","given":"Robert"},{"family":"Burnett","given":"Richard"},{"family":"Dockery","given":"Douglas"}],"issued":{"date-parts":[["2011"]]},"accessed":{"date-parts":[["2012",10,19]]}}},{"id":876,"uris":["http://zotero.org/users/4361/items/9DDKBWBJ"],"uri":["http://zotero.org/users/4361/items/9DDKBWBJ"],"itemData":{"id":876,"type":"article-journal","title":"Air pollution and hospital admissions for cardiovascular disease in Tucson","container-title":"Epidemiology","page":"371-377","volume":"8","issue":"4","ISSN":"1044-3983","shortTitle":"Air pollution and hospital admissions for cardiovascular disease in Tucson","author":[{"family":"Schwartz","given":"J."}],"issued":{"date-parts":[["1997"]]}}}],"schema":"https://github.com/citation-style-language/schema/raw/master/csl-citation.json"} </w:instrText>
      </w:r>
      <w:r w:rsidR="00861ED3" w:rsidRPr="0004343D">
        <w:rPr>
          <w:rFonts w:ascii="Times New Roman" w:hAnsi="Times New Roman" w:cs="Times New Roman"/>
        </w:rPr>
        <w:fldChar w:fldCharType="separate"/>
      </w:r>
      <w:r w:rsidR="00CE1D82" w:rsidRPr="00CE1D82">
        <w:rPr>
          <w:rFonts w:ascii="Times New Roman" w:hAnsi="Times New Roman" w:cs="Times New Roman"/>
        </w:rPr>
        <w:t>(de Hartog et al., 2009; Dominici et al., 2006; Kloog et al., 2012b; Mann et al., 2002; Pope et al., 2011; Schwartz, 1997)</w:t>
      </w:r>
      <w:r w:rsidR="00861ED3" w:rsidRPr="0004343D">
        <w:rPr>
          <w:rFonts w:ascii="Times New Roman" w:hAnsi="Times New Roman" w:cs="Times New Roman"/>
        </w:rPr>
        <w:fldChar w:fldCharType="end"/>
      </w:r>
      <w:r w:rsidR="00901B7F" w:rsidRPr="0004343D">
        <w:rPr>
          <w:rFonts w:ascii="Times New Roman" w:hAnsi="Times New Roman" w:cs="Times New Roman"/>
        </w:rPr>
        <w:t xml:space="preserve"> and </w:t>
      </w:r>
      <w:r w:rsidR="00901B7F" w:rsidRPr="0004343D">
        <w:rPr>
          <w:rFonts w:ascii="Times New Roman" w:hAnsi="Times New Roman" w:cs="Times New Roman"/>
          <w:bCs/>
          <w:color w:val="000000"/>
        </w:rPr>
        <w:t xml:space="preserve">respiratory </w:t>
      </w:r>
      <w:r w:rsidR="00901B7F" w:rsidRPr="0004343D">
        <w:rPr>
          <w:rFonts w:ascii="Times New Roman" w:hAnsi="Times New Roman" w:cs="Times New Roman"/>
        </w:rPr>
        <w:t xml:space="preserve">disease </w:t>
      </w:r>
      <w:r w:rsidR="00861ED3" w:rsidRPr="0004343D">
        <w:rPr>
          <w:rFonts w:ascii="Times New Roman" w:hAnsi="Times New Roman" w:cs="Times New Roman"/>
        </w:rPr>
        <w:fldChar w:fldCharType="begin"/>
      </w:r>
      <w:r w:rsidR="00CE1D82">
        <w:rPr>
          <w:rFonts w:ascii="Times New Roman" w:hAnsi="Times New Roman" w:cs="Times New Roman"/>
        </w:rPr>
        <w:instrText xml:space="preserve"> ADDIN ZOTERO_ITEM CSL_CITATION {"citationID":"e6EKTJmO","properties":{"formattedCitation":"(Dominici et al., 2006; Kloog et al., 2013, 2012b; Schwartz, 1996)","plainCitation":"(Dominici et al., 2006; Kloog et al., 2013, 2012b; Schwartz, 1996)"},"citationItems":[{"id":554,"uris":["http://zotero.org/users/4361/items/9MRRZXZD"],"uri":["http://zotero.org/users/4361/items/9MRRZXZD"],"itemData":{"id":554,"type":"article-journal","title":"Fine particulate air pollution and hospital admission for cardiovascular and respiratory diseases","container-title":"Jama","page":"1127-34","volume":"295","issue":"10","ISSN":"1538-3598 (Electronic)","shortTitle":"Fine particulate air pollution and hospital admission for cardiovascular and respiratory diseases","author":[{"family":"Dominici","given":"F."},{"family":"Peng","given":"R. D."},{"family":"Bell","given":"M. L."},{"family":"Pham","given":"L."},{"family":"McDermott","given":"A."},{"family":"Zeger","given":"S. L."},{"family":"Samet","given":"J. M."}],"issued":{"date-parts":[["2006"]]}}},{"id":548,"uris":["http://zotero.org/users/local/wzWqSoDu/items/8NIR9IGF"],"uri":["http://zotero.org/users/local/wzWqSoDu/items/8NIR9IGF"],"itemData":{"id":548,"type":"article-journal","title":"Acute and Chronic Effects of Particles on Hospital Admissions in New-England","container-title":"PLoS ONE","page":"e34664","volume":"7","issue":"4","source":"PLoS ONE","abstract":"BackgroundMany studies have reported significant associations between exposure to PM2.5 and hospital admissions, but all have focused on the effects of short-term exposure. In addition all these studies have relied on a limited number of PM2.5 monitors in their study regions, which introduces exposure error, and excludes rural and suburban populations from locations in which monitors are not available, reducing generalizability and potentially creating selection bias.MethodsUsing our novel prediction models for exposure combining land use regression with physical measurements (satellite aerosol optical depth) we investigated both the long and short term effects of PM2.5 exposures on hospital admissions across New-England for all residents aged 65 and older. We performed separate Poisson regression analysis for each admission type: all respiratory, cardiovascular disease (CVD), stroke and diabetes. Daily admission counts in each zip code were regressed against long and short-term PM2.5 exposure, temperature, socio-economic data and a spline of time to control for seasonal trends in baseline risk.ResultsWe observed associations between both short-term and long-term exposure to PM2.5 and hospitalization for all of the outcomes examined. In example, for respiratory diseases, for every10-µg/m3 increase in short-term PM2.5 exposure there is a 0.70 percent increase in admissions (CI = 0.35 to 0.52) while concurrently for every10-µg/m3 increase in long-term PM2.5 exposure there is a 4.22 percent increase in admissions (CI = 1.06 to 4.75).ConclusionsAs with mortality studies, chronic exposure to particles is associated with substantially larger increases in hospital admissions than acute exposure and both can be detected simultaneously using our exposure models.","DOI":"10.1371/journal.pone.0034664","journalAbbreviation":"PLoS ONE","author":[{"family":"Kloog","given":"Itai"},{"family":"Coull","given":"Brent A."},{"family":"Zanobetti","given":"Antonella"},{"family":"Koutrakis","given":"Petros"},{"family":"Schwartz","given":"Joel D."}],"issued":{"date-parts":[["2012",4,17]]},"accessed":{"date-parts":[["2012",5,31]]}}},{"id":880,"uris":["http://zotero.org/users/local/wzWqSoDu/items/PBI99MT9"],"uri":["http://zotero.org/users/local/wzWqSoDu/items/PBI99MT9"],"itemData":{"id":880,"type":"article-journal","title":"Long- and Short-Term Exposure to PM2.5 and Mortality","container-title":"Epidemiology","page":"555-561","volume":"24","issue":"4","source":"CrossRef","DOI":"10.1097/EDE.0b013e318294beaa","ISSN":"1044-3983","author":[{"family":"Kloog","given":"Itai"},{"family":"Ridgway","given":"Bill"},{"family":"Koutrakis","given":"Petros"},{"family":"Coull","given":"Brent A."},{"family":"Schwartz","given":"Joel D."}],"issued":{"date-parts":[["2013",7]]},"accessed":{"date-parts":[["2013",7,26]]}}},{"id":875,"uris":["http://zotero.org/users/4361/items/IR4VWHEB"],"uri":["http://zotero.org/users/4361/items/IR4VWHEB"],"itemData":{"id":875,"type":"article-journal","title":"Air pollution and hospital admissions for respiratory disease","container-title":"Epidemiology","page":"20-8","volume":"7","issue":"1","ISSN":"1044-3983 (Print)","shortTitle":"Air pollution and hospital admissions for respiratory disease","author":[{"family":"Schwartz","given":"J."}],"issued":{"date-parts":[["1996"]]}}}],"schema":"https://github.com/citation-style-language/schema/raw/master/csl-citation.json"} </w:instrText>
      </w:r>
      <w:r w:rsidR="00861ED3" w:rsidRPr="0004343D">
        <w:rPr>
          <w:rFonts w:ascii="Times New Roman" w:hAnsi="Times New Roman" w:cs="Times New Roman"/>
        </w:rPr>
        <w:fldChar w:fldCharType="separate"/>
      </w:r>
      <w:r w:rsidR="00CE1D82" w:rsidRPr="00CE1D82">
        <w:rPr>
          <w:rFonts w:ascii="Times New Roman" w:hAnsi="Times New Roman" w:cs="Times New Roman"/>
        </w:rPr>
        <w:t>(Dominici et al., 2006; Kloog et al., 2013, 2012b; Schwartz, 1996)</w:t>
      </w:r>
      <w:r w:rsidR="00861ED3" w:rsidRPr="0004343D">
        <w:rPr>
          <w:rFonts w:ascii="Times New Roman" w:hAnsi="Times New Roman" w:cs="Times New Roman"/>
        </w:rPr>
        <w:fldChar w:fldCharType="end"/>
      </w:r>
      <w:r w:rsidR="00901B7F" w:rsidRPr="0004343D">
        <w:rPr>
          <w:rFonts w:ascii="Times New Roman" w:hAnsi="Times New Roman" w:cs="Times New Roman"/>
        </w:rPr>
        <w:t>.</w:t>
      </w:r>
      <w:r w:rsidR="00652A68">
        <w:rPr>
          <w:rFonts w:ascii="Times New Roman" w:hAnsi="Times New Roman" w:cs="Times New Roman"/>
        </w:rPr>
        <w:t xml:space="preserve"> </w:t>
      </w:r>
      <w:r>
        <w:rPr>
          <w:rFonts w:ascii="Times New Roman" w:hAnsi="Times New Roman" w:cs="Times New Roman"/>
        </w:rPr>
        <w:t xml:space="preserve">   </w:t>
      </w:r>
      <w:r w:rsidR="00E421EB" w:rsidRPr="00E421EB">
        <w:rPr>
          <w:rFonts w:ascii="Times New Roman" w:hAnsi="Times New Roman" w:cs="Times New Roman"/>
        </w:rPr>
        <w:t>Hence, PM air pollution appears to be an important modifiable factor that affects public health on a global scale.</w:t>
      </w:r>
      <w:r w:rsidR="00901B7F" w:rsidRPr="0004343D">
        <w:rPr>
          <w:rFonts w:ascii="Times New Roman" w:hAnsi="Times New Roman" w:cs="Times New Roman"/>
        </w:rPr>
        <w:t xml:space="preserve"> </w:t>
      </w:r>
      <w:r w:rsidR="00245CF5" w:rsidRPr="00245CF5">
        <w:rPr>
          <w:rFonts w:ascii="Times New Roman" w:hAnsi="Times New Roman" w:cs="Times New Roman"/>
        </w:rPr>
        <w:t xml:space="preserve">Although </w:t>
      </w:r>
      <w:r w:rsidR="00245CF5">
        <w:rPr>
          <w:rFonts w:ascii="Times New Roman" w:hAnsi="Times New Roman" w:cs="Times New Roman"/>
        </w:rPr>
        <w:t xml:space="preserve">these </w:t>
      </w:r>
      <w:r w:rsidR="00245CF5" w:rsidRPr="00245CF5">
        <w:rPr>
          <w:rFonts w:ascii="Times New Roman" w:hAnsi="Times New Roman" w:cs="Times New Roman"/>
        </w:rPr>
        <w:t xml:space="preserve">studies have included increasingly sophisticated analytical methods, </w:t>
      </w:r>
      <w:r w:rsidR="0007322F">
        <w:rPr>
          <w:rFonts w:ascii="Times New Roman" w:hAnsi="Times New Roman" w:cs="Times New Roman"/>
        </w:rPr>
        <w:t xml:space="preserve">wide </w:t>
      </w:r>
      <w:r w:rsidR="00245CF5" w:rsidRPr="00245CF5">
        <w:rPr>
          <w:rFonts w:ascii="Times New Roman" w:hAnsi="Times New Roman" w:cs="Times New Roman"/>
        </w:rPr>
        <w:t>gaps remain</w:t>
      </w:r>
      <w:r w:rsidR="0007322F" w:rsidRPr="0007322F">
        <w:rPr>
          <w:rFonts w:ascii="Times New Roman" w:hAnsi="Times New Roman" w:cs="Times New Roman"/>
        </w:rPr>
        <w:t xml:space="preserve"> </w:t>
      </w:r>
      <w:r w:rsidR="0007322F">
        <w:rPr>
          <w:rFonts w:ascii="Times New Roman" w:hAnsi="Times New Roman" w:cs="Times New Roman"/>
        </w:rPr>
        <w:t>in our understanding of how human health is affected by PM</w:t>
      </w:r>
      <w:r w:rsidR="00245CF5">
        <w:rPr>
          <w:rFonts w:ascii="Times New Roman" w:hAnsi="Times New Roman" w:cs="Times New Roman"/>
        </w:rPr>
        <w:t>.</w:t>
      </w:r>
      <w:r w:rsidR="00536A63">
        <w:rPr>
          <w:rFonts w:ascii="Times New Roman" w:hAnsi="Times New Roman" w:cs="Times New Roman"/>
        </w:rPr>
        <w:t xml:space="preserve"> </w:t>
      </w:r>
    </w:p>
    <w:p w:rsidR="00000000" w:rsidRDefault="00D375F4" w:rsidP="00D011C8">
      <w:pPr>
        <w:spacing w:before="120" w:line="360" w:lineRule="auto"/>
        <w:ind w:right="-192"/>
        <w:jc w:val="both"/>
        <w:rPr>
          <w:ins w:id="6" w:author="MEYTAR" w:date="2015-04-19T22:19:00Z"/>
          <w:rFonts w:ascii="Times New Roman" w:hAnsi="Times New Roman" w:cs="Times New Roman"/>
          <w:sz w:val="24"/>
          <w:szCs w:val="24"/>
        </w:rPr>
        <w:pPrChange w:id="7" w:author="MEYTAR" w:date="2015-04-25T21:54:00Z">
          <w:pPr>
            <w:autoSpaceDE w:val="0"/>
            <w:autoSpaceDN w:val="0"/>
            <w:adjustRightInd w:val="0"/>
            <w:spacing w:line="480" w:lineRule="auto"/>
            <w:ind w:left="851"/>
            <w:jc w:val="both"/>
          </w:pPr>
        </w:pPrChange>
      </w:pPr>
      <w:ins w:id="8" w:author="MEYTAR" w:date="2015-04-19T22:16:00Z">
        <w:r w:rsidRPr="009877AB">
          <w:rPr>
            <w:rFonts w:ascii="Times New Roman" w:hAnsi="Times New Roman" w:cs="Times New Roman"/>
            <w:color w:val="000000"/>
            <w:sz w:val="24"/>
            <w:szCs w:val="24"/>
          </w:rPr>
          <w:t xml:space="preserve">Typically, exposure </w:t>
        </w:r>
        <w:r>
          <w:rPr>
            <w:rFonts w:ascii="Times New Roman" w:hAnsi="Times New Roman" w:cs="Times New Roman"/>
            <w:color w:val="000000"/>
            <w:sz w:val="24"/>
            <w:szCs w:val="24"/>
          </w:rPr>
          <w:t xml:space="preserve">to </w:t>
        </w:r>
        <w:r w:rsidRPr="009877AB">
          <w:rPr>
            <w:rFonts w:ascii="Times New Roman" w:hAnsi="Times New Roman" w:cs="Times New Roman"/>
            <w:color w:val="000000"/>
            <w:sz w:val="24"/>
            <w:szCs w:val="24"/>
          </w:rPr>
          <w:t>PM</w:t>
        </w:r>
        <w:r w:rsidRPr="00020AE9">
          <w:rPr>
            <w:rFonts w:ascii="Times New Roman" w:hAnsi="Times New Roman" w:cs="Times New Roman"/>
            <w:color w:val="000000"/>
            <w:sz w:val="24"/>
            <w:szCs w:val="24"/>
            <w:vertAlign w:val="subscript"/>
          </w:rPr>
          <w:t xml:space="preserve">2.5 </w:t>
        </w:r>
        <w:r w:rsidRPr="009877AB">
          <w:rPr>
            <w:rFonts w:ascii="Times New Roman" w:hAnsi="Times New Roman" w:cs="Times New Roman"/>
            <w:color w:val="000000"/>
            <w:sz w:val="24"/>
            <w:szCs w:val="24"/>
          </w:rPr>
          <w:t xml:space="preserve">in such epidemiological studies is assessed using measurements from air quality monitoring stations. However, in many geographical </w:t>
        </w:r>
        <w:r>
          <w:rPr>
            <w:rFonts w:ascii="Times New Roman" w:hAnsi="Times New Roman" w:cs="Times New Roman"/>
            <w:color w:val="000000"/>
            <w:sz w:val="24"/>
            <w:szCs w:val="24"/>
          </w:rPr>
          <w:t>areas</w:t>
        </w:r>
        <w:r w:rsidRPr="009877AB">
          <w:rPr>
            <w:rFonts w:ascii="Times New Roman" w:hAnsi="Times New Roman" w:cs="Times New Roman"/>
            <w:color w:val="000000"/>
            <w:sz w:val="24"/>
            <w:szCs w:val="24"/>
          </w:rPr>
          <w:t xml:space="preserve"> ground PM</w:t>
        </w:r>
        <w:r w:rsidRPr="009877AB">
          <w:rPr>
            <w:rFonts w:ascii="Times New Roman" w:hAnsi="Times New Roman" w:cs="Times New Roman"/>
            <w:color w:val="000000"/>
            <w:sz w:val="24"/>
            <w:szCs w:val="24"/>
            <w:vertAlign w:val="subscript"/>
          </w:rPr>
          <w:t>2</w:t>
        </w:r>
        <w:r w:rsidRPr="009877AB">
          <w:rPr>
            <w:rFonts w:ascii="Times New Roman" w:hAnsi="Times New Roman" w:cs="Times New Roman"/>
            <w:i/>
            <w:iCs/>
            <w:color w:val="000000"/>
            <w:sz w:val="24"/>
            <w:szCs w:val="24"/>
            <w:vertAlign w:val="subscript"/>
          </w:rPr>
          <w:t>.</w:t>
        </w:r>
        <w:r w:rsidRPr="009877AB">
          <w:rPr>
            <w:rFonts w:ascii="Times New Roman" w:hAnsi="Times New Roman" w:cs="Times New Roman"/>
            <w:color w:val="000000"/>
            <w:sz w:val="24"/>
            <w:szCs w:val="24"/>
            <w:vertAlign w:val="subscript"/>
          </w:rPr>
          <w:t>5</w:t>
        </w:r>
        <w:r w:rsidRPr="009877AB">
          <w:rPr>
            <w:rFonts w:ascii="Times New Roman" w:hAnsi="Times New Roman" w:cs="Times New Roman"/>
            <w:color w:val="000000"/>
            <w:sz w:val="24"/>
            <w:szCs w:val="24"/>
          </w:rPr>
          <w:t xml:space="preserve"> monitoring networks are sparse and non-ideally deployed for environmental health studies. Satellite remote sensing can be used to assess PM</w:t>
        </w:r>
        <w:r w:rsidRPr="009877AB">
          <w:rPr>
            <w:rFonts w:ascii="Times New Roman" w:hAnsi="Times New Roman" w:cs="Times New Roman"/>
            <w:color w:val="000000"/>
            <w:sz w:val="24"/>
            <w:szCs w:val="24"/>
            <w:vertAlign w:val="subscript"/>
          </w:rPr>
          <w:t>2</w:t>
        </w:r>
        <w:r w:rsidRPr="009877AB">
          <w:rPr>
            <w:rFonts w:ascii="Times New Roman" w:hAnsi="Times New Roman" w:cs="Times New Roman"/>
            <w:i/>
            <w:iCs/>
            <w:color w:val="000000"/>
            <w:sz w:val="24"/>
            <w:szCs w:val="24"/>
            <w:vertAlign w:val="subscript"/>
          </w:rPr>
          <w:t>.</w:t>
        </w:r>
        <w:r w:rsidRPr="009877AB">
          <w:rPr>
            <w:rFonts w:ascii="Times New Roman" w:hAnsi="Times New Roman" w:cs="Times New Roman"/>
            <w:color w:val="000000"/>
            <w:sz w:val="24"/>
            <w:szCs w:val="24"/>
            <w:vertAlign w:val="subscript"/>
          </w:rPr>
          <w:t>5</w:t>
        </w:r>
        <w:r w:rsidRPr="009877AB">
          <w:rPr>
            <w:rFonts w:ascii="Times New Roman" w:hAnsi="Times New Roman" w:cs="Times New Roman"/>
            <w:color w:val="000000"/>
            <w:sz w:val="24"/>
            <w:szCs w:val="24"/>
          </w:rPr>
          <w:t xml:space="preserve"> in </w:t>
        </w:r>
      </w:ins>
      <w:ins w:id="9" w:author="MEYTAR" w:date="2015-04-19T22:17:00Z">
        <w:r>
          <w:rPr>
            <w:rFonts w:ascii="Times New Roman" w:hAnsi="Times New Roman" w:cs="Times New Roman"/>
            <w:color w:val="000000"/>
            <w:sz w:val="24"/>
            <w:szCs w:val="24"/>
          </w:rPr>
          <w:t xml:space="preserve">these </w:t>
        </w:r>
      </w:ins>
      <w:ins w:id="10" w:author="MEYTAR" w:date="2015-04-19T22:16:00Z">
        <w:r w:rsidRPr="009877AB">
          <w:rPr>
            <w:rFonts w:ascii="Times New Roman" w:hAnsi="Times New Roman" w:cs="Times New Roman"/>
            <w:color w:val="000000"/>
            <w:sz w:val="24"/>
            <w:szCs w:val="24"/>
          </w:rPr>
          <w:t xml:space="preserve">areas </w:t>
        </w:r>
        <w:r>
          <w:rPr>
            <w:rFonts w:ascii="Times New Roman" w:hAnsi="Times New Roman" w:cs="Times New Roman"/>
            <w:color w:val="000000"/>
            <w:sz w:val="24"/>
            <w:szCs w:val="24"/>
          </w:rPr>
          <w:t>(</w:t>
        </w:r>
        <w:r w:rsidRPr="00A71E50">
          <w:rPr>
            <w:rFonts w:ascii="Times New Roman" w:hAnsi="Times New Roman" w:cs="Times New Roman"/>
            <w:sz w:val="24"/>
            <w:szCs w:val="24"/>
          </w:rPr>
          <w:t xml:space="preserve">van </w:t>
        </w:r>
        <w:proofErr w:type="spellStart"/>
        <w:r w:rsidRPr="00A71E50">
          <w:rPr>
            <w:rFonts w:ascii="Times New Roman" w:hAnsi="Times New Roman" w:cs="Times New Roman"/>
            <w:sz w:val="24"/>
            <w:szCs w:val="24"/>
          </w:rPr>
          <w:t>Donkelaar</w:t>
        </w:r>
        <w:proofErr w:type="spellEnd"/>
        <w:r>
          <w:rPr>
            <w:rFonts w:ascii="Times New Roman" w:hAnsi="Times New Roman" w:cs="Times New Roman"/>
            <w:sz w:val="24"/>
            <w:szCs w:val="24"/>
          </w:rPr>
          <w:t xml:space="preserve">  et al., 2010; Gupta and </w:t>
        </w:r>
        <w:r w:rsidRPr="00A71E50">
          <w:rPr>
            <w:rFonts w:ascii="Times New Roman" w:hAnsi="Times New Roman" w:cs="Times New Roman"/>
            <w:sz w:val="24"/>
            <w:szCs w:val="24"/>
          </w:rPr>
          <w:t>Christopher</w:t>
        </w:r>
        <w:r>
          <w:rPr>
            <w:rFonts w:ascii="Times New Roman" w:hAnsi="Times New Roman" w:cs="Times New Roman"/>
            <w:sz w:val="24"/>
            <w:szCs w:val="24"/>
          </w:rPr>
          <w:t>,  2008; Gupta et al., 2006;</w:t>
        </w:r>
        <w:r w:rsidRPr="009877AB">
          <w:rPr>
            <w:rFonts w:ascii="Times New Roman" w:hAnsi="Times New Roman" w:cs="Times New Roman"/>
            <w:color w:val="000000"/>
            <w:sz w:val="24"/>
            <w:szCs w:val="24"/>
          </w:rPr>
          <w:t xml:space="preserve"> </w:t>
        </w:r>
        <w:proofErr w:type="spellStart"/>
        <w:r w:rsidRPr="00A71E50">
          <w:rPr>
            <w:rFonts w:ascii="Times New Roman" w:hAnsi="Times New Roman" w:cs="Times New Roman"/>
            <w:sz w:val="24"/>
            <w:szCs w:val="24"/>
          </w:rPr>
          <w:t>Koelemeijer</w:t>
        </w:r>
        <w:proofErr w:type="spellEnd"/>
        <w:r w:rsidRPr="00A71E50">
          <w:rPr>
            <w:rFonts w:ascii="Times New Roman" w:hAnsi="Times New Roman" w:cs="Times New Roman"/>
            <w:sz w:val="24"/>
            <w:szCs w:val="24"/>
          </w:rPr>
          <w:t xml:space="preserve"> </w:t>
        </w:r>
        <w:r>
          <w:rPr>
            <w:rFonts w:ascii="Times New Roman" w:hAnsi="Times New Roman" w:cs="Times New Roman"/>
            <w:sz w:val="24"/>
            <w:szCs w:val="24"/>
          </w:rPr>
          <w:t xml:space="preserve">et al., 2006; </w:t>
        </w:r>
        <w:r w:rsidRPr="00A71E50">
          <w:rPr>
            <w:rFonts w:ascii="Times New Roman" w:hAnsi="Times New Roman" w:cs="Times New Roman"/>
            <w:sz w:val="24"/>
            <w:szCs w:val="24"/>
          </w:rPr>
          <w:t>Engel-Cox</w:t>
        </w:r>
        <w:r>
          <w:rPr>
            <w:rFonts w:ascii="Times New Roman" w:hAnsi="Times New Roman" w:cs="Times New Roman"/>
            <w:sz w:val="24"/>
            <w:szCs w:val="24"/>
          </w:rPr>
          <w:t xml:space="preserve"> et al., 2004). </w:t>
        </w:r>
        <w:r w:rsidRPr="009877AB">
          <w:rPr>
            <w:rFonts w:ascii="Times New Roman" w:hAnsi="Times New Roman" w:cs="Times New Roman"/>
            <w:color w:val="000000"/>
            <w:sz w:val="24"/>
            <w:szCs w:val="24"/>
          </w:rPr>
          <w:t>A common satellite product for predicting PM</w:t>
        </w:r>
        <w:r w:rsidRPr="009877AB">
          <w:rPr>
            <w:rFonts w:ascii="Times New Roman" w:hAnsi="Times New Roman" w:cs="Times New Roman"/>
            <w:color w:val="000000"/>
            <w:sz w:val="24"/>
            <w:szCs w:val="24"/>
            <w:vertAlign w:val="subscript"/>
          </w:rPr>
          <w:t>2</w:t>
        </w:r>
        <w:r w:rsidRPr="009877AB">
          <w:rPr>
            <w:rFonts w:ascii="Times New Roman" w:hAnsi="Times New Roman" w:cs="Times New Roman"/>
            <w:i/>
            <w:iCs/>
            <w:color w:val="000000"/>
            <w:sz w:val="24"/>
            <w:szCs w:val="24"/>
            <w:vertAlign w:val="subscript"/>
          </w:rPr>
          <w:t>.</w:t>
        </w:r>
        <w:r w:rsidRPr="009877AB">
          <w:rPr>
            <w:rFonts w:ascii="Times New Roman" w:hAnsi="Times New Roman" w:cs="Times New Roman"/>
            <w:color w:val="000000"/>
            <w:sz w:val="24"/>
            <w:szCs w:val="24"/>
            <w:vertAlign w:val="subscript"/>
          </w:rPr>
          <w:t>5</w:t>
        </w:r>
        <w:r w:rsidRPr="009877AB">
          <w:rPr>
            <w:rFonts w:ascii="Times New Roman" w:hAnsi="Times New Roman" w:cs="Times New Roman"/>
            <w:color w:val="000000"/>
            <w:sz w:val="24"/>
            <w:szCs w:val="24"/>
          </w:rPr>
          <w:t xml:space="preserve"> concentrations is </w:t>
        </w:r>
        <w:r>
          <w:rPr>
            <w:rFonts w:ascii="Times New Roman" w:hAnsi="Times New Roman" w:cs="Times New Roman"/>
            <w:color w:val="000000"/>
            <w:sz w:val="24"/>
            <w:szCs w:val="24"/>
          </w:rPr>
          <w:t>the</w:t>
        </w:r>
        <w:r w:rsidRPr="009877A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t>
        </w:r>
        <w:r w:rsidRPr="009877AB">
          <w:rPr>
            <w:rFonts w:ascii="Times New Roman" w:hAnsi="Times New Roman" w:cs="Times New Roman"/>
            <w:color w:val="000000"/>
            <w:sz w:val="24"/>
            <w:szCs w:val="24"/>
          </w:rPr>
          <w:t xml:space="preserve">erosol </w:t>
        </w:r>
        <w:r>
          <w:rPr>
            <w:rFonts w:ascii="Times New Roman" w:hAnsi="Times New Roman" w:cs="Times New Roman"/>
            <w:color w:val="000000"/>
            <w:sz w:val="24"/>
            <w:szCs w:val="24"/>
          </w:rPr>
          <w:t>o</w:t>
        </w:r>
        <w:r w:rsidRPr="009877AB">
          <w:rPr>
            <w:rFonts w:ascii="Times New Roman" w:hAnsi="Times New Roman" w:cs="Times New Roman"/>
            <w:color w:val="000000"/>
            <w:sz w:val="24"/>
            <w:szCs w:val="24"/>
          </w:rPr>
          <w:t xml:space="preserve">ptical </w:t>
        </w:r>
        <w:r>
          <w:rPr>
            <w:rFonts w:ascii="Times New Roman" w:hAnsi="Times New Roman" w:cs="Times New Roman"/>
            <w:color w:val="000000"/>
            <w:sz w:val="24"/>
            <w:szCs w:val="24"/>
          </w:rPr>
          <w:t>d</w:t>
        </w:r>
        <w:r w:rsidRPr="009877AB">
          <w:rPr>
            <w:rFonts w:ascii="Times New Roman" w:hAnsi="Times New Roman" w:cs="Times New Roman"/>
            <w:color w:val="000000"/>
            <w:sz w:val="24"/>
            <w:szCs w:val="24"/>
          </w:rPr>
          <w:t xml:space="preserve">epth (AOD). AOD measures light extinction </w:t>
        </w:r>
        <w:r w:rsidRPr="009877AB">
          <w:rPr>
            <w:rFonts w:ascii="Times New Roman" w:hAnsi="Times New Roman" w:cs="Times New Roman"/>
            <w:sz w:val="24"/>
            <w:szCs w:val="24"/>
          </w:rPr>
          <w:t xml:space="preserve">at given wavelengths due to </w:t>
        </w:r>
        <w:r w:rsidRPr="009877AB">
          <w:rPr>
            <w:rFonts w:ascii="Times New Roman" w:hAnsi="Times New Roman" w:cs="Times New Roman"/>
            <w:color w:val="000000"/>
            <w:sz w:val="24"/>
            <w:szCs w:val="24"/>
          </w:rPr>
          <w:t xml:space="preserve">scattering and absorption along the measured atmospheric column. The Moderate Resolution Imaging </w:t>
        </w:r>
        <w:proofErr w:type="spellStart"/>
        <w:r w:rsidRPr="009877AB">
          <w:rPr>
            <w:rFonts w:ascii="Times New Roman" w:hAnsi="Times New Roman" w:cs="Times New Roman"/>
            <w:color w:val="000000"/>
            <w:sz w:val="24"/>
            <w:szCs w:val="24"/>
          </w:rPr>
          <w:t>Spectroradiometer</w:t>
        </w:r>
        <w:proofErr w:type="spellEnd"/>
        <w:r w:rsidRPr="009877AB">
          <w:rPr>
            <w:rFonts w:ascii="Times New Roman" w:hAnsi="Times New Roman" w:cs="Times New Roman"/>
            <w:color w:val="000000"/>
            <w:sz w:val="24"/>
            <w:szCs w:val="24"/>
          </w:rPr>
          <w:t xml:space="preserve"> (MODIS) </w:t>
        </w:r>
        <w:r>
          <w:rPr>
            <w:rFonts w:ascii="Times New Roman" w:hAnsi="Times New Roman" w:cs="Times New Roman"/>
            <w:color w:val="000000"/>
            <w:sz w:val="24"/>
            <w:szCs w:val="24"/>
          </w:rPr>
          <w:t xml:space="preserve">land </w:t>
        </w:r>
        <w:r w:rsidRPr="009877AB">
          <w:rPr>
            <w:rFonts w:ascii="Times New Roman" w:hAnsi="Times New Roman" w:cs="Times New Roman"/>
            <w:color w:val="000000"/>
            <w:sz w:val="24"/>
            <w:szCs w:val="24"/>
          </w:rPr>
          <w:t xml:space="preserve">AOD </w:t>
        </w:r>
        <w:r>
          <w:rPr>
            <w:rFonts w:ascii="Times New Roman" w:hAnsi="Times New Roman" w:cs="Times New Roman"/>
            <w:color w:val="000000"/>
            <w:sz w:val="24"/>
            <w:szCs w:val="24"/>
          </w:rPr>
          <w:t xml:space="preserve">products </w:t>
        </w:r>
        <w:r>
          <w:rPr>
            <w:rFonts w:ascii="Times New Roman" w:hAnsi="Times New Roman" w:cs="Times New Roman"/>
            <w:sz w:val="24"/>
            <w:szCs w:val="24"/>
          </w:rPr>
          <w:t>are</w:t>
        </w:r>
        <w:r w:rsidRPr="009877AB">
          <w:rPr>
            <w:rFonts w:ascii="Times New Roman" w:hAnsi="Times New Roman" w:cs="Times New Roman"/>
            <w:sz w:val="24"/>
            <w:szCs w:val="24"/>
          </w:rPr>
          <w:t xml:space="preserve"> calculated by</w:t>
        </w:r>
        <w:r>
          <w:rPr>
            <w:rFonts w:ascii="Times New Roman" w:hAnsi="Times New Roman" w:cs="Times New Roman"/>
            <w:sz w:val="24"/>
            <w:szCs w:val="24"/>
          </w:rPr>
          <w:t xml:space="preserve"> two operational algorithms: the </w:t>
        </w:r>
        <w:r w:rsidRPr="009877AB">
          <w:rPr>
            <w:rFonts w:ascii="Times New Roman" w:hAnsi="Times New Roman" w:cs="Times New Roman"/>
            <w:sz w:val="24"/>
            <w:szCs w:val="24"/>
          </w:rPr>
          <w:t>Dark Target (DT)</w:t>
        </w:r>
        <w:r>
          <w:rPr>
            <w:rFonts w:ascii="Times New Roman" w:hAnsi="Times New Roman" w:cs="Times New Roman"/>
            <w:sz w:val="24"/>
            <w:szCs w:val="24"/>
          </w:rPr>
          <w:t xml:space="preserve"> algorithm and the Deep Blue (DB) algorithm.</w:t>
        </w:r>
        <w:r w:rsidRPr="009877AB">
          <w:rPr>
            <w:rFonts w:ascii="Times New Roman" w:hAnsi="Times New Roman" w:cs="Times New Roman"/>
            <w:sz w:val="24"/>
            <w:szCs w:val="24"/>
          </w:rPr>
          <w:t xml:space="preserve"> </w:t>
        </w:r>
        <w:r>
          <w:rPr>
            <w:rFonts w:ascii="Times New Roman" w:hAnsi="Times New Roman" w:cs="Times New Roman"/>
            <w:sz w:val="24"/>
            <w:szCs w:val="24"/>
          </w:rPr>
          <w:t xml:space="preserve">The DT algorithm </w:t>
        </w:r>
        <w:r w:rsidRPr="009877AB">
          <w:rPr>
            <w:rFonts w:ascii="Times New Roman" w:hAnsi="Times New Roman" w:cs="Times New Roman"/>
            <w:sz w:val="24"/>
            <w:szCs w:val="24"/>
          </w:rPr>
          <w:t xml:space="preserve">uses as an input </w:t>
        </w:r>
        <w:r>
          <w:rPr>
            <w:rFonts w:ascii="Times New Roman" w:hAnsi="Times New Roman" w:cs="Times New Roman"/>
            <w:sz w:val="24"/>
            <w:szCs w:val="24"/>
          </w:rPr>
          <w:t xml:space="preserve">MODIS </w:t>
        </w:r>
        <w:r w:rsidRPr="009877AB">
          <w:rPr>
            <w:rFonts w:ascii="Times New Roman" w:hAnsi="Times New Roman" w:cs="Times New Roman"/>
            <w:sz w:val="24"/>
            <w:szCs w:val="24"/>
          </w:rPr>
          <w:t>Level 1 data (L1B), including the integrated spectral reflectance</w:t>
        </w:r>
        <w:r>
          <w:rPr>
            <w:rFonts w:ascii="Times New Roman" w:hAnsi="Times New Roman" w:cs="Times New Roman"/>
            <w:sz w:val="24"/>
            <w:szCs w:val="24"/>
          </w:rPr>
          <w:t xml:space="preserve"> of 7 bands</w:t>
        </w:r>
        <w:r w:rsidRPr="009877AB">
          <w:rPr>
            <w:rFonts w:ascii="Times New Roman" w:hAnsi="Times New Roman" w:cs="Times New Roman"/>
            <w:sz w:val="24"/>
            <w:szCs w:val="24"/>
          </w:rPr>
          <w:t xml:space="preserve"> </w:t>
        </w:r>
        <w:r w:rsidRPr="005F2E95">
          <w:rPr>
            <w:rFonts w:ascii="Times New Roman" w:hAnsi="Times New Roman" w:cs="Times New Roman"/>
            <w:sz w:val="24"/>
            <w:szCs w:val="24"/>
          </w:rPr>
          <w:t>in the 470-2110 nm range</w:t>
        </w:r>
        <w:r w:rsidRPr="009877AB">
          <w:rPr>
            <w:rFonts w:ascii="Times New Roman" w:hAnsi="Times New Roman" w:cs="Times New Roman"/>
            <w:sz w:val="24"/>
            <w:szCs w:val="24"/>
          </w:rPr>
          <w:t xml:space="preserve"> a</w:t>
        </w:r>
        <w:r>
          <w:rPr>
            <w:rFonts w:ascii="Times New Roman" w:hAnsi="Times New Roman" w:cs="Times New Roman"/>
            <w:sz w:val="24"/>
            <w:szCs w:val="24"/>
          </w:rPr>
          <w:t>s well as the</w:t>
        </w:r>
        <w:r w:rsidRPr="009877AB">
          <w:rPr>
            <w:rFonts w:ascii="Times New Roman" w:hAnsi="Times New Roman" w:cs="Times New Roman"/>
            <w:sz w:val="24"/>
            <w:szCs w:val="24"/>
          </w:rPr>
          <w:t xml:space="preserve"> geo-location, and processes them by a set of rules</w:t>
        </w:r>
        <w:r>
          <w:rPr>
            <w:rFonts w:ascii="Times New Roman" w:hAnsi="Times New Roman" w:cs="Times New Roman"/>
            <w:sz w:val="24"/>
            <w:szCs w:val="24"/>
          </w:rPr>
          <w:t xml:space="preserve"> to retrieve the AOD (Levy et al., 2009).</w:t>
        </w:r>
        <w:r w:rsidRPr="009877AB">
          <w:rPr>
            <w:rFonts w:ascii="Times New Roman" w:hAnsi="Times New Roman" w:cs="Times New Roman"/>
            <w:sz w:val="24"/>
            <w:szCs w:val="24"/>
          </w:rPr>
          <w:t xml:space="preserve"> </w:t>
        </w:r>
        <w:r>
          <w:rPr>
            <w:rFonts w:ascii="Times New Roman" w:hAnsi="Times New Roman" w:cs="Times New Roman"/>
            <w:sz w:val="24"/>
            <w:szCs w:val="24"/>
          </w:rPr>
          <w:t>However, i</w:t>
        </w:r>
        <w:r w:rsidRPr="009877AB">
          <w:rPr>
            <w:rFonts w:ascii="Times New Roman" w:hAnsi="Times New Roman" w:cs="Times New Roman"/>
            <w:sz w:val="24"/>
            <w:szCs w:val="24"/>
          </w:rPr>
          <w:t xml:space="preserve">t is </w:t>
        </w:r>
        <w:r w:rsidRPr="009877AB">
          <w:rPr>
            <w:rFonts w:ascii="Times New Roman" w:hAnsi="Times New Roman" w:cs="Times New Roman"/>
            <w:sz w:val="24"/>
            <w:szCs w:val="24"/>
          </w:rPr>
          <w:lastRenderedPageBreak/>
          <w:t>well recognized that due to algorithm</w:t>
        </w:r>
        <w:r>
          <w:rPr>
            <w:rFonts w:ascii="Times New Roman" w:hAnsi="Times New Roman" w:cs="Times New Roman"/>
            <w:sz w:val="24"/>
            <w:szCs w:val="24"/>
          </w:rPr>
          <w:t>ic</w:t>
        </w:r>
        <w:r w:rsidRPr="009877AB">
          <w:rPr>
            <w:rFonts w:ascii="Times New Roman" w:hAnsi="Times New Roman" w:cs="Times New Roman"/>
            <w:sz w:val="24"/>
            <w:szCs w:val="24"/>
          </w:rPr>
          <w:t xml:space="preserve"> limitations retrievals of AOD above dark surfaces (ocean, rainforest, etc.) are considerably more reliable than retrievals over bright and highly reflective surfaces, such as deserts, urban areas, snow, and coastal regions</w:t>
        </w:r>
        <w:r>
          <w:rPr>
            <w:rFonts w:ascii="Times New Roman" w:hAnsi="Times New Roman" w:cs="Times New Roman"/>
            <w:sz w:val="24"/>
            <w:szCs w:val="24"/>
          </w:rPr>
          <w:t xml:space="preserve"> (Martin, 2008). To overcome this limitation</w:t>
        </w:r>
        <w:r w:rsidRPr="009877AB">
          <w:rPr>
            <w:rFonts w:ascii="Times New Roman" w:hAnsi="Times New Roman" w:cs="Times New Roman"/>
            <w:sz w:val="24"/>
            <w:szCs w:val="24"/>
          </w:rPr>
          <w:t xml:space="preserve">, the DB algorithm </w:t>
        </w:r>
        <w:r>
          <w:rPr>
            <w:rFonts w:ascii="Times New Roman" w:hAnsi="Times New Roman" w:cs="Times New Roman"/>
            <w:sz w:val="24"/>
            <w:szCs w:val="24"/>
          </w:rPr>
          <w:t>processes spectral</w:t>
        </w:r>
        <w:r w:rsidRPr="009877AB">
          <w:rPr>
            <w:rFonts w:ascii="Times New Roman" w:hAnsi="Times New Roman" w:cs="Times New Roman"/>
            <w:sz w:val="24"/>
            <w:szCs w:val="24"/>
          </w:rPr>
          <w:t xml:space="preserve"> data </w:t>
        </w:r>
        <w:r>
          <w:rPr>
            <w:rFonts w:ascii="Times New Roman" w:hAnsi="Times New Roman" w:cs="Times New Roman"/>
            <w:sz w:val="24"/>
            <w:szCs w:val="24"/>
          </w:rPr>
          <w:t xml:space="preserve">mainly </w:t>
        </w:r>
        <w:r w:rsidRPr="009877AB">
          <w:rPr>
            <w:rFonts w:ascii="Times New Roman" w:hAnsi="Times New Roman" w:cs="Times New Roman"/>
            <w:sz w:val="24"/>
            <w:szCs w:val="24"/>
          </w:rPr>
          <w:t xml:space="preserve">from the </w:t>
        </w:r>
        <w:r w:rsidRPr="00D45484">
          <w:rPr>
            <w:rFonts w:ascii="Times New Roman" w:hAnsi="Times New Roman" w:cs="Times New Roman"/>
            <w:sz w:val="24"/>
            <w:szCs w:val="24"/>
          </w:rPr>
          <w:t xml:space="preserve">blue </w:t>
        </w:r>
        <w:r>
          <w:rPr>
            <w:rFonts w:ascii="Times New Roman" w:hAnsi="Times New Roman" w:cs="Times New Roman"/>
            <w:sz w:val="24"/>
            <w:szCs w:val="24"/>
          </w:rPr>
          <w:t>(</w:t>
        </w:r>
        <w:r w:rsidRPr="009877AB">
          <w:rPr>
            <w:rFonts w:ascii="Times New Roman" w:hAnsi="Times New Roman" w:cs="Times New Roman"/>
            <w:sz w:val="24"/>
            <w:szCs w:val="24"/>
          </w:rPr>
          <w:t>412</w:t>
        </w:r>
        <w:r>
          <w:rPr>
            <w:rFonts w:ascii="Times New Roman" w:hAnsi="Times New Roman" w:cs="Times New Roman"/>
            <w:sz w:val="24"/>
            <w:szCs w:val="24"/>
          </w:rPr>
          <w:t>-</w:t>
        </w:r>
        <w:r w:rsidRPr="009877AB">
          <w:rPr>
            <w:rFonts w:ascii="Times New Roman" w:hAnsi="Times New Roman" w:cs="Times New Roman"/>
            <w:sz w:val="24"/>
            <w:szCs w:val="24"/>
          </w:rPr>
          <w:t>470 nm</w:t>
        </w:r>
        <w:r>
          <w:rPr>
            <w:rFonts w:ascii="Times New Roman" w:hAnsi="Times New Roman" w:cs="Times New Roman"/>
            <w:sz w:val="24"/>
            <w:szCs w:val="24"/>
          </w:rPr>
          <w:t>)</w:t>
        </w:r>
        <w:r w:rsidRPr="009877AB">
          <w:rPr>
            <w:rFonts w:ascii="Times New Roman" w:hAnsi="Times New Roman" w:cs="Times New Roman"/>
            <w:sz w:val="24"/>
            <w:szCs w:val="24"/>
          </w:rPr>
          <w:t xml:space="preserve"> spectral channels</w:t>
        </w:r>
        <w:r>
          <w:rPr>
            <w:rFonts w:ascii="Times New Roman" w:hAnsi="Times New Roman" w:cs="Times New Roman"/>
            <w:sz w:val="24"/>
            <w:szCs w:val="24"/>
          </w:rPr>
          <w:t xml:space="preserve"> </w:t>
        </w:r>
        <w:r w:rsidRPr="009877AB">
          <w:rPr>
            <w:rFonts w:ascii="Times New Roman" w:hAnsi="Times New Roman" w:cs="Times New Roman"/>
            <w:sz w:val="24"/>
            <w:szCs w:val="24"/>
          </w:rPr>
          <w:t>(Hsu et al., 20</w:t>
        </w:r>
        <w:r>
          <w:rPr>
            <w:rFonts w:ascii="Times New Roman" w:hAnsi="Times New Roman" w:cs="Times New Roman"/>
            <w:sz w:val="24"/>
            <w:szCs w:val="24"/>
          </w:rPr>
          <w:t>13; 2006</w:t>
        </w:r>
        <w:r w:rsidRPr="009877AB">
          <w:rPr>
            <w:rFonts w:ascii="Times New Roman" w:hAnsi="Times New Roman" w:cs="Times New Roman"/>
            <w:sz w:val="24"/>
            <w:szCs w:val="24"/>
          </w:rPr>
          <w:t xml:space="preserve">), since bright surfaces show high reflectivity in the red bands of the visible and the near infrared spectrum and low reflectivity in the blue spectral region. The DB algorithm </w:t>
        </w:r>
        <w:r>
          <w:rPr>
            <w:rFonts w:ascii="Times New Roman" w:hAnsi="Times New Roman" w:cs="Times New Roman"/>
            <w:sz w:val="24"/>
            <w:szCs w:val="24"/>
          </w:rPr>
          <w:t>h</w:t>
        </w:r>
        <w:r w:rsidRPr="009877AB">
          <w:rPr>
            <w:rFonts w:ascii="Times New Roman" w:hAnsi="Times New Roman" w:cs="Times New Roman"/>
            <w:sz w:val="24"/>
            <w:szCs w:val="24"/>
          </w:rPr>
          <w:t xml:space="preserve">as </w:t>
        </w:r>
        <w:r>
          <w:rPr>
            <w:rFonts w:ascii="Times New Roman" w:hAnsi="Times New Roman" w:cs="Times New Roman"/>
            <w:sz w:val="24"/>
            <w:szCs w:val="24"/>
          </w:rPr>
          <w:t xml:space="preserve">been </w:t>
        </w:r>
        <w:r w:rsidRPr="009877AB">
          <w:rPr>
            <w:rFonts w:ascii="Times New Roman" w:hAnsi="Times New Roman" w:cs="Times New Roman"/>
            <w:sz w:val="24"/>
            <w:szCs w:val="24"/>
          </w:rPr>
          <w:t xml:space="preserve">found to outperform the DT algorithm over bright surfaces and to retrieve more accurate AOD values (Hsu et al., 2013; </w:t>
        </w:r>
        <w:r>
          <w:rPr>
            <w:rFonts w:ascii="Times New Roman" w:hAnsi="Times New Roman" w:cs="Times New Roman"/>
            <w:sz w:val="24"/>
            <w:szCs w:val="24"/>
          </w:rPr>
          <w:t xml:space="preserve">2006; </w:t>
        </w:r>
        <w:proofErr w:type="spellStart"/>
        <w:r w:rsidRPr="009877AB">
          <w:rPr>
            <w:rFonts w:ascii="Times New Roman" w:hAnsi="Times New Roman" w:cs="Times New Roman"/>
            <w:sz w:val="24"/>
            <w:szCs w:val="24"/>
          </w:rPr>
          <w:t>Sayer</w:t>
        </w:r>
        <w:proofErr w:type="spellEnd"/>
        <w:r w:rsidRPr="009877AB">
          <w:rPr>
            <w:rFonts w:ascii="Times New Roman" w:hAnsi="Times New Roman" w:cs="Times New Roman"/>
            <w:sz w:val="24"/>
            <w:szCs w:val="24"/>
          </w:rPr>
          <w:t xml:space="preserve"> et al., 2013</w:t>
        </w:r>
      </w:ins>
      <w:ins w:id="11" w:author="MEYTAR" w:date="2015-04-25T21:54:00Z">
        <w:r w:rsidR="00D011C8">
          <w:rPr>
            <w:rFonts w:ascii="Times New Roman" w:hAnsi="Times New Roman" w:cs="Times New Roman"/>
            <w:sz w:val="24"/>
            <w:szCs w:val="24"/>
          </w:rPr>
          <w:t xml:space="preserve">, </w:t>
        </w:r>
      </w:ins>
      <w:proofErr w:type="spellStart"/>
      <w:ins w:id="12" w:author="MEYTAR" w:date="2015-04-19T22:18:00Z">
        <w:r>
          <w:rPr>
            <w:rFonts w:ascii="Times New Roman" w:hAnsi="Times New Roman" w:cs="Times New Roman"/>
            <w:sz w:val="24"/>
            <w:szCs w:val="24"/>
          </w:rPr>
          <w:t>Sorek-Hamer</w:t>
        </w:r>
        <w:proofErr w:type="spellEnd"/>
        <w:r>
          <w:rPr>
            <w:rFonts w:ascii="Times New Roman" w:hAnsi="Times New Roman" w:cs="Times New Roman"/>
            <w:sz w:val="24"/>
            <w:szCs w:val="24"/>
          </w:rPr>
          <w:t xml:space="preserve"> et al., 2015).</w:t>
        </w:r>
      </w:ins>
    </w:p>
    <w:p w:rsidR="00000000" w:rsidRPr="00D011C8" w:rsidRDefault="0051620D" w:rsidP="00D011C8">
      <w:pPr>
        <w:spacing w:before="120" w:line="360" w:lineRule="auto"/>
        <w:ind w:right="-192"/>
        <w:jc w:val="both"/>
        <w:rPr>
          <w:ins w:id="13" w:author="MEYTAR" w:date="2015-04-19T22:23:00Z"/>
          <w:rFonts w:ascii="Times New Roman" w:hAnsi="Times New Roman" w:cs="Times New Roman"/>
          <w:sz w:val="24"/>
          <w:szCs w:val="24"/>
          <w:rPrChange w:id="14" w:author="MEYTAR" w:date="2015-04-25T21:53:00Z">
            <w:rPr>
              <w:ins w:id="15" w:author="MEYTAR" w:date="2015-04-19T22:23:00Z"/>
              <w:rFonts w:asciiTheme="majorBidi" w:hAnsiTheme="majorBidi" w:cstheme="majorBidi"/>
              <w:color w:val="000000"/>
              <w:sz w:val="24"/>
              <w:szCs w:val="24"/>
            </w:rPr>
          </w:rPrChange>
        </w:rPr>
        <w:pPrChange w:id="16" w:author="MEYTAR" w:date="2015-04-25T21:53:00Z">
          <w:pPr>
            <w:autoSpaceDE w:val="0"/>
            <w:autoSpaceDN w:val="0"/>
            <w:adjustRightInd w:val="0"/>
            <w:spacing w:line="480" w:lineRule="auto"/>
          </w:pPr>
        </w:pPrChange>
      </w:pPr>
      <w:ins w:id="17" w:author="MEYTAR" w:date="2015-04-19T22:21:00Z">
        <w:r>
          <w:rPr>
            <w:rFonts w:ascii="Times New Roman" w:hAnsi="Times New Roman" w:cs="Times New Roman"/>
            <w:sz w:val="24"/>
            <w:szCs w:val="24"/>
          </w:rPr>
          <w:t xml:space="preserve">Furthermore, </w:t>
        </w:r>
        <w:r w:rsidRPr="00D011C8">
          <w:rPr>
            <w:rFonts w:ascii="Times New Roman" w:hAnsi="Times New Roman" w:cs="Times New Roman"/>
            <w:sz w:val="24"/>
            <w:szCs w:val="24"/>
            <w:rPrChange w:id="18" w:author="MEYTAR" w:date="2015-04-25T21:53:00Z">
              <w:rPr>
                <w:rFonts w:asciiTheme="majorBidi" w:hAnsiTheme="majorBidi" w:cstheme="majorBidi"/>
                <w:color w:val="000000"/>
                <w:sz w:val="24"/>
                <w:szCs w:val="24"/>
              </w:rPr>
            </w:rPrChange>
          </w:rPr>
          <w:t>the recently developed Multi Angle Implementation of Atmospheric Correction (MAIAC) retrieval algorithm (1 km spatial resolution</w:t>
        </w:r>
      </w:ins>
      <w:ins w:id="19" w:author="MEYTAR" w:date="2015-04-19T22:22:00Z">
        <w:r w:rsidRPr="00D011C8">
          <w:rPr>
            <w:rFonts w:ascii="Times New Roman" w:hAnsi="Times New Roman" w:cs="Times New Roman"/>
            <w:sz w:val="24"/>
            <w:szCs w:val="24"/>
            <w:rPrChange w:id="20" w:author="MEYTAR" w:date="2015-04-25T21:53:00Z">
              <w:rPr>
                <w:rFonts w:asciiTheme="majorBidi" w:hAnsiTheme="majorBidi" w:cstheme="majorBidi"/>
                <w:color w:val="000000"/>
                <w:sz w:val="24"/>
                <w:szCs w:val="24"/>
              </w:rPr>
            </w:rPrChange>
          </w:rPr>
          <w:t xml:space="preserve">; </w:t>
        </w:r>
        <w:proofErr w:type="spellStart"/>
        <w:r w:rsidRPr="00D011C8">
          <w:rPr>
            <w:rFonts w:ascii="Times New Roman" w:hAnsi="Times New Roman" w:cs="Times New Roman"/>
            <w:sz w:val="24"/>
            <w:szCs w:val="24"/>
            <w:rPrChange w:id="21" w:author="MEYTAR" w:date="2015-04-25T21:53:00Z">
              <w:rPr>
                <w:rFonts w:asciiTheme="majorBidi" w:hAnsiTheme="majorBidi" w:cstheme="majorBidi"/>
                <w:color w:val="000000"/>
                <w:sz w:val="24"/>
                <w:szCs w:val="24"/>
              </w:rPr>
            </w:rPrChange>
          </w:rPr>
          <w:t>Lyapustin</w:t>
        </w:r>
        <w:proofErr w:type="spellEnd"/>
        <w:r w:rsidRPr="00D011C8">
          <w:rPr>
            <w:rFonts w:ascii="Times New Roman" w:hAnsi="Times New Roman" w:cs="Times New Roman"/>
            <w:sz w:val="24"/>
            <w:szCs w:val="24"/>
            <w:rPrChange w:id="22" w:author="MEYTAR" w:date="2015-04-25T21:53:00Z">
              <w:rPr>
                <w:rFonts w:asciiTheme="majorBidi" w:hAnsiTheme="majorBidi" w:cstheme="majorBidi"/>
                <w:color w:val="000000"/>
                <w:sz w:val="24"/>
                <w:szCs w:val="24"/>
              </w:rPr>
            </w:rPrChange>
          </w:rPr>
          <w:t xml:space="preserve"> et al., 2011a,b</w:t>
        </w:r>
      </w:ins>
      <w:ins w:id="23" w:author="MEYTAR" w:date="2015-04-19T22:21:00Z">
        <w:r w:rsidRPr="00D011C8">
          <w:rPr>
            <w:rFonts w:ascii="Times New Roman" w:hAnsi="Times New Roman" w:cs="Times New Roman"/>
            <w:sz w:val="24"/>
            <w:szCs w:val="24"/>
            <w:rPrChange w:id="24" w:author="MEYTAR" w:date="2015-04-25T21:53:00Z">
              <w:rPr>
                <w:rFonts w:asciiTheme="majorBidi" w:hAnsiTheme="majorBidi" w:cstheme="majorBidi"/>
                <w:color w:val="000000"/>
                <w:sz w:val="24"/>
                <w:szCs w:val="24"/>
              </w:rPr>
            </w:rPrChange>
          </w:rPr>
          <w:t>) revealed improved PM predictions and large spatiotemporal availability</w:t>
        </w:r>
      </w:ins>
      <w:ins w:id="25" w:author="MEYTAR" w:date="2015-04-19T22:23:00Z">
        <w:r w:rsidRPr="00D011C8">
          <w:rPr>
            <w:rFonts w:ascii="Times New Roman" w:hAnsi="Times New Roman" w:cs="Times New Roman"/>
            <w:sz w:val="24"/>
            <w:szCs w:val="24"/>
            <w:rPrChange w:id="26" w:author="MEYTAR" w:date="2015-04-25T21:53:00Z">
              <w:rPr>
                <w:rFonts w:asciiTheme="majorBidi" w:hAnsiTheme="majorBidi" w:cstheme="majorBidi"/>
                <w:color w:val="000000"/>
                <w:sz w:val="24"/>
                <w:szCs w:val="24"/>
              </w:rPr>
            </w:rPrChange>
          </w:rPr>
          <w:t xml:space="preserve"> </w:t>
        </w:r>
      </w:ins>
      <w:ins w:id="27" w:author="MEYTAR" w:date="2015-04-19T22:21:00Z">
        <w:r w:rsidR="00861ED3" w:rsidRPr="00D011C8">
          <w:rPr>
            <w:rFonts w:ascii="Times New Roman" w:hAnsi="Times New Roman" w:cs="Times New Roman"/>
            <w:sz w:val="24"/>
            <w:szCs w:val="24"/>
            <w:rPrChange w:id="28" w:author="MEYTAR" w:date="2015-04-25T21:53:00Z">
              <w:rPr>
                <w:rFonts w:asciiTheme="majorBidi" w:hAnsiTheme="majorBidi" w:cstheme="majorBidi"/>
                <w:color w:val="000000"/>
                <w:sz w:val="24"/>
                <w:szCs w:val="24"/>
              </w:rPr>
            </w:rPrChange>
          </w:rPr>
          <w:fldChar w:fldCharType="begin" w:fldLock="1"/>
        </w:r>
        <w:r w:rsidRPr="00D011C8">
          <w:rPr>
            <w:rFonts w:ascii="Times New Roman" w:hAnsi="Times New Roman" w:cs="Times New Roman"/>
            <w:sz w:val="24"/>
            <w:szCs w:val="24"/>
            <w:rPrChange w:id="29" w:author="MEYTAR" w:date="2015-04-25T21:53:00Z">
              <w:rPr>
                <w:rFonts w:asciiTheme="majorBidi" w:hAnsiTheme="majorBidi" w:cstheme="majorBidi"/>
                <w:noProof/>
                <w:color w:val="000000"/>
                <w:sz w:val="24"/>
                <w:szCs w:val="24"/>
              </w:rPr>
            </w:rPrChange>
          </w:rPr>
          <w:instrText>ADDIN Docear CSL_CITATION</w:instrText>
        </w:r>
        <w:r w:rsidRPr="00D011C8">
          <w:rPr>
            <w:rFonts w:ascii="Times New Roman" w:hAnsi="Times New Roman" w:cs="Times New Roman"/>
            <w:sz w:val="24"/>
            <w:szCs w:val="24"/>
            <w:rPrChange w:id="30" w:author="MEYTAR" w:date="2015-04-25T21:53:00Z">
              <w:rPr>
                <w:rFonts w:asciiTheme="majorBidi" w:hAnsiTheme="majorBidi" w:cstheme="majorBidi"/>
                <w:noProof/>
                <w:color w:val="000000"/>
                <w:sz w:val="24"/>
                <w:szCs w:val="24"/>
              </w:rPr>
            </w:rPrChange>
          </w:rPr>
          <w:br/>
          <w:instrText>THIS CITATION DATA SHOULD NOT BE MANUALLY MODIFIED!!!</w:instrText>
        </w:r>
        <w:r w:rsidRPr="00D011C8">
          <w:rPr>
            <w:rFonts w:ascii="Times New Roman" w:hAnsi="Times New Roman" w:cs="Times New Roman"/>
            <w:sz w:val="24"/>
            <w:szCs w:val="24"/>
            <w:rPrChange w:id="31" w:author="MEYTAR" w:date="2015-04-25T21:53:00Z">
              <w:rPr>
                <w:rFonts w:asciiTheme="majorBidi" w:hAnsiTheme="majorBidi" w:cstheme="majorBidi"/>
                <w:noProof/>
                <w:color w:val="000000"/>
                <w:sz w:val="24"/>
                <w:szCs w:val="24"/>
              </w:rPr>
            </w:rPrChange>
          </w:rPr>
          <w:br/>
          <w:instrText>{</w:instrText>
        </w:r>
        <w:r w:rsidRPr="00D011C8">
          <w:rPr>
            <w:rFonts w:ascii="Times New Roman" w:hAnsi="Times New Roman" w:cs="Times New Roman"/>
            <w:sz w:val="24"/>
            <w:szCs w:val="24"/>
            <w:rPrChange w:id="32" w:author="MEYTAR" w:date="2015-04-25T21:53:00Z">
              <w:rPr>
                <w:rFonts w:ascii="Courier New" w:hAnsi="Courier New" w:cstheme="majorBidi"/>
                <w:noProof/>
                <w:color w:val="000000"/>
                <w:sz w:val="14"/>
                <w:szCs w:val="24"/>
              </w:rPr>
            </w:rPrChange>
          </w:rPr>
          <w:br/>
          <w:instrText xml:space="preserve"> "schema": "https://raw.github.com/citation-style-language/schema/master/csl-citation.json",</w:instrText>
        </w:r>
        <w:r w:rsidRPr="00D011C8">
          <w:rPr>
            <w:rFonts w:ascii="Times New Roman" w:hAnsi="Times New Roman" w:cs="Times New Roman"/>
            <w:sz w:val="24"/>
            <w:szCs w:val="24"/>
            <w:rPrChange w:id="33" w:author="MEYTAR" w:date="2015-04-25T21:53:00Z">
              <w:rPr>
                <w:rFonts w:ascii="Courier New" w:hAnsi="Courier New" w:cstheme="majorBidi"/>
                <w:noProof/>
                <w:color w:val="000000"/>
                <w:sz w:val="14"/>
                <w:szCs w:val="24"/>
              </w:rPr>
            </w:rPrChange>
          </w:rPr>
          <w:br/>
          <w:instrText xml:space="preserve"> "citationID": "{0c450484-1e55-47e4-b824-1870774b1c0d}",</w:instrText>
        </w:r>
        <w:r w:rsidRPr="00D011C8">
          <w:rPr>
            <w:rFonts w:ascii="Times New Roman" w:hAnsi="Times New Roman" w:cs="Times New Roman"/>
            <w:sz w:val="24"/>
            <w:szCs w:val="24"/>
            <w:rPrChange w:id="34" w:author="MEYTAR" w:date="2015-04-25T21:53:00Z">
              <w:rPr>
                <w:rFonts w:ascii="Courier New" w:hAnsi="Courier New" w:cstheme="majorBidi"/>
                <w:noProof/>
                <w:color w:val="000000"/>
                <w:sz w:val="14"/>
                <w:szCs w:val="24"/>
              </w:rPr>
            </w:rPrChange>
          </w:rPr>
          <w:br/>
          <w:instrText xml:space="preserve"> "properties": {</w:instrText>
        </w:r>
        <w:r w:rsidRPr="00D011C8">
          <w:rPr>
            <w:rFonts w:ascii="Times New Roman" w:hAnsi="Times New Roman" w:cs="Times New Roman"/>
            <w:sz w:val="24"/>
            <w:szCs w:val="24"/>
            <w:rPrChange w:id="35" w:author="MEYTAR" w:date="2015-04-25T21:53:00Z">
              <w:rPr>
                <w:rFonts w:ascii="Courier New" w:hAnsi="Courier New" w:cstheme="majorBidi"/>
                <w:noProof/>
                <w:color w:val="000000"/>
                <w:sz w:val="14"/>
                <w:szCs w:val="24"/>
              </w:rPr>
            </w:rPrChange>
          </w:rPr>
          <w:br/>
          <w:instrText xml:space="preserve">  "noteIndex": 0</w:instrText>
        </w:r>
        <w:r w:rsidRPr="00D011C8">
          <w:rPr>
            <w:rFonts w:ascii="Times New Roman" w:hAnsi="Times New Roman" w:cs="Times New Roman"/>
            <w:sz w:val="24"/>
            <w:szCs w:val="24"/>
            <w:rPrChange w:id="3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37" w:author="MEYTAR" w:date="2015-04-25T21:53:00Z">
              <w:rPr>
                <w:rFonts w:ascii="Courier New" w:hAnsi="Courier New" w:cstheme="majorBidi"/>
                <w:noProof/>
                <w:color w:val="000000"/>
                <w:sz w:val="14"/>
                <w:szCs w:val="24"/>
              </w:rPr>
            </w:rPrChange>
          </w:rPr>
          <w:br/>
          <w:instrText xml:space="preserve"> "citationItems": [</w:instrText>
        </w:r>
        <w:r w:rsidRPr="00D011C8">
          <w:rPr>
            <w:rFonts w:ascii="Times New Roman" w:hAnsi="Times New Roman" w:cs="Times New Roman"/>
            <w:sz w:val="24"/>
            <w:szCs w:val="24"/>
            <w:rPrChange w:id="3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39" w:author="MEYTAR" w:date="2015-04-25T21:53:00Z">
              <w:rPr>
                <w:rFonts w:ascii="Courier New" w:hAnsi="Courier New" w:cstheme="majorBidi"/>
                <w:noProof/>
                <w:color w:val="000000"/>
                <w:sz w:val="14"/>
                <w:szCs w:val="24"/>
              </w:rPr>
            </w:rPrChange>
          </w:rPr>
          <w:br/>
          <w:instrText xml:space="preserve">   "id": "chudnovsky_critical_2013",</w:instrText>
        </w:r>
        <w:r w:rsidRPr="00D011C8">
          <w:rPr>
            <w:rFonts w:ascii="Times New Roman" w:hAnsi="Times New Roman" w:cs="Times New Roman"/>
            <w:sz w:val="24"/>
            <w:szCs w:val="24"/>
            <w:rPrChange w:id="40" w:author="MEYTAR" w:date="2015-04-25T21:53:00Z">
              <w:rPr>
                <w:rFonts w:ascii="Courier New" w:hAnsi="Courier New" w:cstheme="majorBidi"/>
                <w:noProof/>
                <w:color w:val="000000"/>
                <w:sz w:val="14"/>
                <w:szCs w:val="24"/>
              </w:rPr>
            </w:rPrChange>
          </w:rPr>
          <w:br/>
          <w:instrText xml:space="preserve">   "item": {</w:instrText>
        </w:r>
        <w:r w:rsidRPr="00D011C8">
          <w:rPr>
            <w:rFonts w:ascii="Times New Roman" w:hAnsi="Times New Roman" w:cs="Times New Roman"/>
            <w:sz w:val="24"/>
            <w:szCs w:val="24"/>
            <w:rPrChange w:id="41" w:author="MEYTAR" w:date="2015-04-25T21:53:00Z">
              <w:rPr>
                <w:rFonts w:ascii="Courier New" w:hAnsi="Courier New" w:cstheme="majorBidi"/>
                <w:noProof/>
                <w:color w:val="000000"/>
                <w:sz w:val="14"/>
                <w:szCs w:val="24"/>
              </w:rPr>
            </w:rPrChange>
          </w:rPr>
          <w:br/>
          <w:instrText xml:space="preserve">    "id": "chudnovsky_critical_2013",</w:instrText>
        </w:r>
        <w:r w:rsidRPr="00D011C8">
          <w:rPr>
            <w:rFonts w:ascii="Times New Roman" w:hAnsi="Times New Roman" w:cs="Times New Roman"/>
            <w:sz w:val="24"/>
            <w:szCs w:val="24"/>
            <w:rPrChange w:id="42" w:author="MEYTAR" w:date="2015-04-25T21:53:00Z">
              <w:rPr>
                <w:rFonts w:ascii="Courier New" w:hAnsi="Courier New" w:cstheme="majorBidi"/>
                <w:noProof/>
                <w:color w:val="000000"/>
                <w:sz w:val="14"/>
                <w:szCs w:val="24"/>
              </w:rPr>
            </w:rPrChange>
          </w:rPr>
          <w:br/>
          <w:instrText xml:space="preserve">    "type": "article-journal",</w:instrText>
        </w:r>
        <w:r w:rsidRPr="00D011C8">
          <w:rPr>
            <w:rFonts w:ascii="Times New Roman" w:hAnsi="Times New Roman" w:cs="Times New Roman"/>
            <w:sz w:val="24"/>
            <w:szCs w:val="24"/>
            <w:rPrChange w:id="43" w:author="MEYTAR" w:date="2015-04-25T21:53:00Z">
              <w:rPr>
                <w:rFonts w:ascii="Courier New" w:hAnsi="Courier New" w:cstheme="majorBidi"/>
                <w:noProof/>
                <w:color w:val="000000"/>
                <w:sz w:val="14"/>
                <w:szCs w:val="24"/>
              </w:rPr>
            </w:rPrChange>
          </w:rPr>
          <w:br/>
          <w:instrText xml:space="preserve">    "author": [</w:instrText>
        </w:r>
        <w:r w:rsidRPr="00D011C8">
          <w:rPr>
            <w:rFonts w:ascii="Times New Roman" w:hAnsi="Times New Roman" w:cs="Times New Roman"/>
            <w:sz w:val="24"/>
            <w:szCs w:val="24"/>
            <w:rPrChange w:id="4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45" w:author="MEYTAR" w:date="2015-04-25T21:53:00Z">
              <w:rPr>
                <w:rFonts w:ascii="Courier New" w:hAnsi="Courier New" w:cstheme="majorBidi"/>
                <w:noProof/>
                <w:color w:val="000000"/>
                <w:sz w:val="14"/>
                <w:szCs w:val="24"/>
              </w:rPr>
            </w:rPrChange>
          </w:rPr>
          <w:br/>
          <w:instrText xml:space="preserve">      "family": "Chudnovsky",</w:instrText>
        </w:r>
        <w:r w:rsidRPr="00D011C8">
          <w:rPr>
            <w:rFonts w:ascii="Times New Roman" w:hAnsi="Times New Roman" w:cs="Times New Roman"/>
            <w:sz w:val="24"/>
            <w:szCs w:val="24"/>
            <w:rPrChange w:id="46" w:author="MEYTAR" w:date="2015-04-25T21:53:00Z">
              <w:rPr>
                <w:rFonts w:ascii="Courier New" w:hAnsi="Courier New" w:cstheme="majorBidi"/>
                <w:noProof/>
                <w:color w:val="000000"/>
                <w:sz w:val="14"/>
                <w:szCs w:val="24"/>
              </w:rPr>
            </w:rPrChange>
          </w:rPr>
          <w:br/>
          <w:instrText xml:space="preserve">      "given": "A."</w:instrText>
        </w:r>
        <w:r w:rsidRPr="00D011C8">
          <w:rPr>
            <w:rFonts w:ascii="Times New Roman" w:hAnsi="Times New Roman" w:cs="Times New Roman"/>
            <w:sz w:val="24"/>
            <w:szCs w:val="24"/>
            <w:rPrChange w:id="4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4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49" w:author="MEYTAR" w:date="2015-04-25T21:53:00Z">
              <w:rPr>
                <w:rFonts w:ascii="Courier New" w:hAnsi="Courier New" w:cstheme="majorBidi"/>
                <w:noProof/>
                <w:color w:val="000000"/>
                <w:sz w:val="14"/>
                <w:szCs w:val="24"/>
              </w:rPr>
            </w:rPrChange>
          </w:rPr>
          <w:br/>
          <w:instrText xml:space="preserve">      "family": "Tang",</w:instrText>
        </w:r>
        <w:r w:rsidRPr="00D011C8">
          <w:rPr>
            <w:rFonts w:ascii="Times New Roman" w:hAnsi="Times New Roman" w:cs="Times New Roman"/>
            <w:sz w:val="24"/>
            <w:szCs w:val="24"/>
            <w:rPrChange w:id="50" w:author="MEYTAR" w:date="2015-04-25T21:53:00Z">
              <w:rPr>
                <w:rFonts w:ascii="Courier New" w:hAnsi="Courier New" w:cstheme="majorBidi"/>
                <w:noProof/>
                <w:color w:val="000000"/>
                <w:sz w:val="14"/>
                <w:szCs w:val="24"/>
              </w:rPr>
            </w:rPrChange>
          </w:rPr>
          <w:br/>
          <w:instrText xml:space="preserve">      "given": "C."</w:instrText>
        </w:r>
        <w:r w:rsidRPr="00D011C8">
          <w:rPr>
            <w:rFonts w:ascii="Times New Roman" w:hAnsi="Times New Roman" w:cs="Times New Roman"/>
            <w:sz w:val="24"/>
            <w:szCs w:val="24"/>
            <w:rPrChange w:id="5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5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53" w:author="MEYTAR" w:date="2015-04-25T21:53:00Z">
              <w:rPr>
                <w:rFonts w:ascii="Courier New" w:hAnsi="Courier New" w:cstheme="majorBidi"/>
                <w:noProof/>
                <w:color w:val="000000"/>
                <w:sz w:val="14"/>
                <w:szCs w:val="24"/>
              </w:rPr>
            </w:rPrChange>
          </w:rPr>
          <w:br/>
          <w:instrText xml:space="preserve">      "family": "Lyapustin",</w:instrText>
        </w:r>
        <w:r w:rsidRPr="00D011C8">
          <w:rPr>
            <w:rFonts w:ascii="Times New Roman" w:hAnsi="Times New Roman" w:cs="Times New Roman"/>
            <w:sz w:val="24"/>
            <w:szCs w:val="24"/>
            <w:rPrChange w:id="54" w:author="MEYTAR" w:date="2015-04-25T21:53:00Z">
              <w:rPr>
                <w:rFonts w:ascii="Courier New" w:hAnsi="Courier New" w:cstheme="majorBidi"/>
                <w:noProof/>
                <w:color w:val="000000"/>
                <w:sz w:val="14"/>
                <w:szCs w:val="24"/>
              </w:rPr>
            </w:rPrChange>
          </w:rPr>
          <w:br/>
          <w:instrText xml:space="preserve">      "given": "A."</w:instrText>
        </w:r>
        <w:r w:rsidRPr="00D011C8">
          <w:rPr>
            <w:rFonts w:ascii="Times New Roman" w:hAnsi="Times New Roman" w:cs="Times New Roman"/>
            <w:sz w:val="24"/>
            <w:szCs w:val="24"/>
            <w:rPrChange w:id="5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5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57" w:author="MEYTAR" w:date="2015-04-25T21:53:00Z">
              <w:rPr>
                <w:rFonts w:ascii="Courier New" w:hAnsi="Courier New" w:cstheme="majorBidi"/>
                <w:noProof/>
                <w:color w:val="000000"/>
                <w:sz w:val="14"/>
                <w:szCs w:val="24"/>
              </w:rPr>
            </w:rPrChange>
          </w:rPr>
          <w:br/>
          <w:instrText xml:space="preserve">      "family": "Wang",</w:instrText>
        </w:r>
        <w:r w:rsidRPr="00D011C8">
          <w:rPr>
            <w:rFonts w:ascii="Times New Roman" w:hAnsi="Times New Roman" w:cs="Times New Roman"/>
            <w:sz w:val="24"/>
            <w:szCs w:val="24"/>
            <w:rPrChange w:id="58" w:author="MEYTAR" w:date="2015-04-25T21:53:00Z">
              <w:rPr>
                <w:rFonts w:ascii="Courier New" w:hAnsi="Courier New" w:cstheme="majorBidi"/>
                <w:noProof/>
                <w:color w:val="000000"/>
                <w:sz w:val="14"/>
                <w:szCs w:val="24"/>
              </w:rPr>
            </w:rPrChange>
          </w:rPr>
          <w:br/>
          <w:instrText xml:space="preserve">      "given": "Y."</w:instrText>
        </w:r>
        <w:r w:rsidRPr="00D011C8">
          <w:rPr>
            <w:rFonts w:ascii="Times New Roman" w:hAnsi="Times New Roman" w:cs="Times New Roman"/>
            <w:sz w:val="24"/>
            <w:szCs w:val="24"/>
            <w:rPrChange w:id="5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60"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61" w:author="MEYTAR" w:date="2015-04-25T21:53:00Z">
              <w:rPr>
                <w:rFonts w:ascii="Courier New" w:hAnsi="Courier New" w:cstheme="majorBidi"/>
                <w:noProof/>
                <w:color w:val="000000"/>
                <w:sz w:val="14"/>
                <w:szCs w:val="24"/>
              </w:rPr>
            </w:rPrChange>
          </w:rPr>
          <w:br/>
          <w:instrText xml:space="preserve">      "family": "Schwartz",</w:instrText>
        </w:r>
        <w:r w:rsidRPr="00D011C8">
          <w:rPr>
            <w:rFonts w:ascii="Times New Roman" w:hAnsi="Times New Roman" w:cs="Times New Roman"/>
            <w:sz w:val="24"/>
            <w:szCs w:val="24"/>
            <w:rPrChange w:id="62" w:author="MEYTAR" w:date="2015-04-25T21:53:00Z">
              <w:rPr>
                <w:rFonts w:ascii="Courier New" w:hAnsi="Courier New" w:cstheme="majorBidi"/>
                <w:noProof/>
                <w:color w:val="000000"/>
                <w:sz w:val="14"/>
                <w:szCs w:val="24"/>
              </w:rPr>
            </w:rPrChange>
          </w:rPr>
          <w:br/>
          <w:instrText xml:space="preserve">      "given": "J."</w:instrText>
        </w:r>
        <w:r w:rsidRPr="00D011C8">
          <w:rPr>
            <w:rFonts w:ascii="Times New Roman" w:hAnsi="Times New Roman" w:cs="Times New Roman"/>
            <w:sz w:val="24"/>
            <w:szCs w:val="24"/>
            <w:rPrChange w:id="6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6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65" w:author="MEYTAR" w:date="2015-04-25T21:53:00Z">
              <w:rPr>
                <w:rFonts w:ascii="Courier New" w:hAnsi="Courier New" w:cstheme="majorBidi"/>
                <w:noProof/>
                <w:color w:val="000000"/>
                <w:sz w:val="14"/>
                <w:szCs w:val="24"/>
              </w:rPr>
            </w:rPrChange>
          </w:rPr>
          <w:br/>
          <w:instrText xml:space="preserve">      "family": "Koutrakis",</w:instrText>
        </w:r>
        <w:r w:rsidRPr="00D011C8">
          <w:rPr>
            <w:rFonts w:ascii="Times New Roman" w:hAnsi="Times New Roman" w:cs="Times New Roman"/>
            <w:sz w:val="24"/>
            <w:szCs w:val="24"/>
            <w:rPrChange w:id="66" w:author="MEYTAR" w:date="2015-04-25T21:53:00Z">
              <w:rPr>
                <w:rFonts w:ascii="Courier New" w:hAnsi="Courier New" w:cstheme="majorBidi"/>
                <w:noProof/>
                <w:color w:val="000000"/>
                <w:sz w:val="14"/>
                <w:szCs w:val="24"/>
              </w:rPr>
            </w:rPrChange>
          </w:rPr>
          <w:br/>
          <w:instrText xml:space="preserve">      "given": "P."</w:instrText>
        </w:r>
        <w:r w:rsidRPr="00D011C8">
          <w:rPr>
            <w:rFonts w:ascii="Times New Roman" w:hAnsi="Times New Roman" w:cs="Times New Roman"/>
            <w:sz w:val="24"/>
            <w:szCs w:val="24"/>
            <w:rPrChange w:id="6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6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69" w:author="MEYTAR" w:date="2015-04-25T21:53:00Z">
              <w:rPr>
                <w:rFonts w:ascii="Courier New" w:hAnsi="Courier New" w:cstheme="majorBidi"/>
                <w:noProof/>
                <w:color w:val="000000"/>
                <w:sz w:val="14"/>
                <w:szCs w:val="24"/>
              </w:rPr>
            </w:rPrChange>
          </w:rPr>
          <w:br/>
          <w:instrText xml:space="preserve">    "volume": "13",</w:instrText>
        </w:r>
        <w:r w:rsidRPr="00D011C8">
          <w:rPr>
            <w:rFonts w:ascii="Times New Roman" w:hAnsi="Times New Roman" w:cs="Times New Roman"/>
            <w:sz w:val="24"/>
            <w:szCs w:val="24"/>
            <w:rPrChange w:id="70" w:author="MEYTAR" w:date="2015-04-25T21:53:00Z">
              <w:rPr>
                <w:rFonts w:ascii="Courier New" w:hAnsi="Courier New" w:cstheme="majorBidi"/>
                <w:noProof/>
                <w:color w:val="000000"/>
                <w:sz w:val="14"/>
                <w:szCs w:val="24"/>
              </w:rPr>
            </w:rPrChange>
          </w:rPr>
          <w:br/>
          <w:instrText xml:space="preserve">    "URL": "http://www.atmos-chem-phys.net/13/10907/2013/acp-13-10907-2013.html",</w:instrText>
        </w:r>
        <w:r w:rsidRPr="00D011C8">
          <w:rPr>
            <w:rFonts w:ascii="Times New Roman" w:hAnsi="Times New Roman" w:cs="Times New Roman"/>
            <w:sz w:val="24"/>
            <w:szCs w:val="24"/>
            <w:rPrChange w:id="71" w:author="MEYTAR" w:date="2015-04-25T21:53:00Z">
              <w:rPr>
                <w:rFonts w:ascii="Courier New" w:hAnsi="Courier New" w:cstheme="majorBidi"/>
                <w:noProof/>
                <w:color w:val="000000"/>
                <w:sz w:val="14"/>
                <w:szCs w:val="24"/>
              </w:rPr>
            </w:rPrChange>
          </w:rPr>
          <w:br/>
          <w:instrText xml:space="preserve">    "title": "A critical assessment of high-resolution aerosol optical depth retrievals for fine particulate matter predictions",</w:instrText>
        </w:r>
        <w:r w:rsidRPr="00D011C8">
          <w:rPr>
            <w:rFonts w:ascii="Times New Roman" w:hAnsi="Times New Roman" w:cs="Times New Roman"/>
            <w:sz w:val="24"/>
            <w:szCs w:val="24"/>
            <w:rPrChange w:id="72" w:author="MEYTAR" w:date="2015-04-25T21:53:00Z">
              <w:rPr>
                <w:rFonts w:ascii="Courier New" w:hAnsi="Courier New" w:cstheme="majorBidi"/>
                <w:noProof/>
                <w:color w:val="000000"/>
                <w:sz w:val="14"/>
                <w:szCs w:val="24"/>
              </w:rPr>
            </w:rPrChange>
          </w:rPr>
          <w:br/>
          <w:instrText xml:space="preserve">    "container-title": "Atmospheric Chemistry and Physics",</w:instrText>
        </w:r>
        <w:r w:rsidRPr="00D011C8">
          <w:rPr>
            <w:rFonts w:ascii="Times New Roman" w:hAnsi="Times New Roman" w:cs="Times New Roman"/>
            <w:sz w:val="24"/>
            <w:szCs w:val="24"/>
            <w:rPrChange w:id="73" w:author="MEYTAR" w:date="2015-04-25T21:53:00Z">
              <w:rPr>
                <w:rFonts w:ascii="Courier New" w:hAnsi="Courier New" w:cstheme="majorBidi"/>
                <w:noProof/>
                <w:color w:val="000000"/>
                <w:sz w:val="14"/>
                <w:szCs w:val="24"/>
              </w:rPr>
            </w:rPrChange>
          </w:rPr>
          <w:br/>
          <w:instrText xml:space="preserve">    "number": "21",</w:instrText>
        </w:r>
        <w:r w:rsidRPr="00D011C8">
          <w:rPr>
            <w:rFonts w:ascii="Times New Roman" w:hAnsi="Times New Roman" w:cs="Times New Roman"/>
            <w:sz w:val="24"/>
            <w:szCs w:val="24"/>
            <w:rPrChange w:id="74" w:author="MEYTAR" w:date="2015-04-25T21:53:00Z">
              <w:rPr>
                <w:rFonts w:ascii="Courier New" w:hAnsi="Courier New" w:cstheme="majorBidi"/>
                <w:noProof/>
                <w:color w:val="000000"/>
                <w:sz w:val="14"/>
                <w:szCs w:val="24"/>
              </w:rPr>
            </w:rPrChange>
          </w:rPr>
          <w:br/>
          <w:instrText xml:space="preserve">    "issue": "21",</w:instrText>
        </w:r>
        <w:r w:rsidRPr="00D011C8">
          <w:rPr>
            <w:rFonts w:ascii="Times New Roman" w:hAnsi="Times New Roman" w:cs="Times New Roman"/>
            <w:sz w:val="24"/>
            <w:szCs w:val="24"/>
            <w:rPrChange w:id="75" w:author="MEYTAR" w:date="2015-04-25T21:53:00Z">
              <w:rPr>
                <w:rFonts w:ascii="Courier New" w:hAnsi="Courier New" w:cstheme="majorBidi"/>
                <w:noProof/>
                <w:color w:val="000000"/>
                <w:sz w:val="14"/>
                <w:szCs w:val="24"/>
              </w:rPr>
            </w:rPrChange>
          </w:rPr>
          <w:br/>
          <w:instrText xml:space="preserve">    "page": "10907-10917",</w:instrText>
        </w:r>
        <w:r w:rsidRPr="00D011C8">
          <w:rPr>
            <w:rFonts w:ascii="Times New Roman" w:hAnsi="Times New Roman" w:cs="Times New Roman"/>
            <w:sz w:val="24"/>
            <w:szCs w:val="24"/>
            <w:rPrChange w:id="76" w:author="MEYTAR" w:date="2015-04-25T21:53:00Z">
              <w:rPr>
                <w:rFonts w:ascii="Courier New" w:hAnsi="Courier New" w:cstheme="majorBidi"/>
                <w:noProof/>
                <w:color w:val="000000"/>
                <w:sz w:val="14"/>
                <w:szCs w:val="24"/>
              </w:rPr>
            </w:rPrChange>
          </w:rPr>
          <w:br/>
          <w:instrText xml:space="preserve">    "page-first": "10907",</w:instrText>
        </w:r>
        <w:r w:rsidRPr="00D011C8">
          <w:rPr>
            <w:rFonts w:ascii="Times New Roman" w:hAnsi="Times New Roman" w:cs="Times New Roman"/>
            <w:sz w:val="24"/>
            <w:szCs w:val="24"/>
            <w:rPrChange w:id="77" w:author="MEYTAR" w:date="2015-04-25T21:53:00Z">
              <w:rPr>
                <w:rFonts w:ascii="Courier New" w:hAnsi="Courier New" w:cstheme="majorBidi"/>
                <w:noProof/>
                <w:color w:val="000000"/>
                <w:sz w:val="14"/>
                <w:szCs w:val="24"/>
              </w:rPr>
            </w:rPrChange>
          </w:rPr>
          <w:br/>
          <w:instrText xml:space="preserve">    "issued": {</w:instrText>
        </w:r>
        <w:r w:rsidRPr="00D011C8">
          <w:rPr>
            <w:rFonts w:ascii="Times New Roman" w:hAnsi="Times New Roman" w:cs="Times New Roman"/>
            <w:sz w:val="24"/>
            <w:szCs w:val="24"/>
            <w:rPrChange w:id="78" w:author="MEYTAR" w:date="2015-04-25T21:53:00Z">
              <w:rPr>
                <w:rFonts w:ascii="Courier New" w:hAnsi="Courier New" w:cstheme="majorBidi"/>
                <w:noProof/>
                <w:color w:val="000000"/>
                <w:sz w:val="14"/>
                <w:szCs w:val="24"/>
              </w:rPr>
            </w:rPrChange>
          </w:rPr>
          <w:br/>
          <w:instrText xml:space="preserve">     "date-parts": [</w:instrText>
        </w:r>
        <w:r w:rsidRPr="00D011C8">
          <w:rPr>
            <w:rFonts w:ascii="Times New Roman" w:hAnsi="Times New Roman" w:cs="Times New Roman"/>
            <w:sz w:val="24"/>
            <w:szCs w:val="24"/>
            <w:rPrChange w:id="7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80" w:author="MEYTAR" w:date="2015-04-25T21:53:00Z">
              <w:rPr>
                <w:rFonts w:ascii="Courier New" w:hAnsi="Courier New" w:cstheme="majorBidi"/>
                <w:noProof/>
                <w:color w:val="000000"/>
                <w:sz w:val="14"/>
                <w:szCs w:val="24"/>
              </w:rPr>
            </w:rPrChange>
          </w:rPr>
          <w:br/>
          <w:instrText xml:space="preserve">       2013</w:instrText>
        </w:r>
        <w:r w:rsidRPr="00D011C8">
          <w:rPr>
            <w:rFonts w:ascii="Times New Roman" w:hAnsi="Times New Roman" w:cs="Times New Roman"/>
            <w:sz w:val="24"/>
            <w:szCs w:val="24"/>
            <w:rPrChange w:id="8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8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8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8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8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8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87" w:author="MEYTAR" w:date="2015-04-25T21:53:00Z">
              <w:rPr>
                <w:rFonts w:ascii="Courier New" w:hAnsi="Courier New" w:cstheme="majorBidi"/>
                <w:noProof/>
                <w:color w:val="000000"/>
                <w:sz w:val="14"/>
                <w:szCs w:val="24"/>
              </w:rPr>
            </w:rPrChange>
          </w:rPr>
          <w:br/>
          <w:instrText xml:space="preserve">   "id": "Kloog_New_2014",</w:instrText>
        </w:r>
        <w:r w:rsidRPr="00D011C8">
          <w:rPr>
            <w:rFonts w:ascii="Times New Roman" w:hAnsi="Times New Roman" w:cs="Times New Roman"/>
            <w:sz w:val="24"/>
            <w:szCs w:val="24"/>
            <w:rPrChange w:id="88" w:author="MEYTAR" w:date="2015-04-25T21:53:00Z">
              <w:rPr>
                <w:rFonts w:ascii="Courier New" w:hAnsi="Courier New" w:cstheme="majorBidi"/>
                <w:noProof/>
                <w:color w:val="000000"/>
                <w:sz w:val="14"/>
                <w:szCs w:val="24"/>
              </w:rPr>
            </w:rPrChange>
          </w:rPr>
          <w:br/>
          <w:instrText xml:space="preserve">   "item": {</w:instrText>
        </w:r>
        <w:r w:rsidRPr="00D011C8">
          <w:rPr>
            <w:rFonts w:ascii="Times New Roman" w:hAnsi="Times New Roman" w:cs="Times New Roman"/>
            <w:sz w:val="24"/>
            <w:szCs w:val="24"/>
            <w:rPrChange w:id="89" w:author="MEYTAR" w:date="2015-04-25T21:53:00Z">
              <w:rPr>
                <w:rFonts w:ascii="Courier New" w:hAnsi="Courier New" w:cstheme="majorBidi"/>
                <w:noProof/>
                <w:color w:val="000000"/>
                <w:sz w:val="14"/>
                <w:szCs w:val="24"/>
              </w:rPr>
            </w:rPrChange>
          </w:rPr>
          <w:br/>
          <w:instrText xml:space="preserve">    "id": "Kloog_New_2014",</w:instrText>
        </w:r>
        <w:r w:rsidRPr="00D011C8">
          <w:rPr>
            <w:rFonts w:ascii="Times New Roman" w:hAnsi="Times New Roman" w:cs="Times New Roman"/>
            <w:sz w:val="24"/>
            <w:szCs w:val="24"/>
            <w:rPrChange w:id="90" w:author="MEYTAR" w:date="2015-04-25T21:53:00Z">
              <w:rPr>
                <w:rFonts w:ascii="Courier New" w:hAnsi="Courier New" w:cstheme="majorBidi"/>
                <w:noProof/>
                <w:color w:val="000000"/>
                <w:sz w:val="14"/>
                <w:szCs w:val="24"/>
              </w:rPr>
            </w:rPrChange>
          </w:rPr>
          <w:br/>
          <w:instrText xml:space="preserve">    "type": "article-journal",</w:instrText>
        </w:r>
        <w:r w:rsidRPr="00D011C8">
          <w:rPr>
            <w:rFonts w:ascii="Times New Roman" w:hAnsi="Times New Roman" w:cs="Times New Roman"/>
            <w:sz w:val="24"/>
            <w:szCs w:val="24"/>
            <w:rPrChange w:id="91" w:author="MEYTAR" w:date="2015-04-25T21:53:00Z">
              <w:rPr>
                <w:rFonts w:ascii="Courier New" w:hAnsi="Courier New" w:cstheme="majorBidi"/>
                <w:noProof/>
                <w:color w:val="000000"/>
                <w:sz w:val="14"/>
                <w:szCs w:val="24"/>
              </w:rPr>
            </w:rPrChange>
          </w:rPr>
          <w:br/>
          <w:instrText xml:space="preserve">    "author": [</w:instrText>
        </w:r>
        <w:r w:rsidRPr="00D011C8">
          <w:rPr>
            <w:rFonts w:ascii="Times New Roman" w:hAnsi="Times New Roman" w:cs="Times New Roman"/>
            <w:sz w:val="24"/>
            <w:szCs w:val="24"/>
            <w:rPrChange w:id="9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93" w:author="MEYTAR" w:date="2015-04-25T21:53:00Z">
              <w:rPr>
                <w:rFonts w:ascii="Courier New" w:hAnsi="Courier New" w:cstheme="majorBidi"/>
                <w:noProof/>
                <w:color w:val="000000"/>
                <w:sz w:val="14"/>
                <w:szCs w:val="24"/>
              </w:rPr>
            </w:rPrChange>
          </w:rPr>
          <w:br/>
          <w:instrText xml:space="preserve">      "family": "Kloog",</w:instrText>
        </w:r>
        <w:r w:rsidRPr="00D011C8">
          <w:rPr>
            <w:rFonts w:ascii="Times New Roman" w:hAnsi="Times New Roman" w:cs="Times New Roman"/>
            <w:sz w:val="24"/>
            <w:szCs w:val="24"/>
            <w:rPrChange w:id="94" w:author="MEYTAR" w:date="2015-04-25T21:53:00Z">
              <w:rPr>
                <w:rFonts w:ascii="Courier New" w:hAnsi="Courier New" w:cstheme="majorBidi"/>
                <w:noProof/>
                <w:color w:val="000000"/>
                <w:sz w:val="14"/>
                <w:szCs w:val="24"/>
              </w:rPr>
            </w:rPrChange>
          </w:rPr>
          <w:br/>
          <w:instrText xml:space="preserve">      "given": "Itai"</w:instrText>
        </w:r>
        <w:r w:rsidRPr="00D011C8">
          <w:rPr>
            <w:rFonts w:ascii="Times New Roman" w:hAnsi="Times New Roman" w:cs="Times New Roman"/>
            <w:sz w:val="24"/>
            <w:szCs w:val="24"/>
            <w:rPrChange w:id="9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9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97" w:author="MEYTAR" w:date="2015-04-25T21:53:00Z">
              <w:rPr>
                <w:rFonts w:ascii="Courier New" w:hAnsi="Courier New" w:cstheme="majorBidi"/>
                <w:noProof/>
                <w:color w:val="000000"/>
                <w:sz w:val="14"/>
                <w:szCs w:val="24"/>
              </w:rPr>
            </w:rPrChange>
          </w:rPr>
          <w:br/>
          <w:instrText xml:space="preserve">      "family": "Chudnovsky",</w:instrText>
        </w:r>
        <w:r w:rsidRPr="00D011C8">
          <w:rPr>
            <w:rFonts w:ascii="Times New Roman" w:hAnsi="Times New Roman" w:cs="Times New Roman"/>
            <w:sz w:val="24"/>
            <w:szCs w:val="24"/>
            <w:rPrChange w:id="98" w:author="MEYTAR" w:date="2015-04-25T21:53:00Z">
              <w:rPr>
                <w:rFonts w:ascii="Courier New" w:hAnsi="Courier New" w:cstheme="majorBidi"/>
                <w:noProof/>
                <w:color w:val="000000"/>
                <w:sz w:val="14"/>
                <w:szCs w:val="24"/>
              </w:rPr>
            </w:rPrChange>
          </w:rPr>
          <w:br/>
          <w:instrText xml:space="preserve">      "given": "Alexandra A"</w:instrText>
        </w:r>
        <w:r w:rsidRPr="00D011C8">
          <w:rPr>
            <w:rFonts w:ascii="Times New Roman" w:hAnsi="Times New Roman" w:cs="Times New Roman"/>
            <w:sz w:val="24"/>
            <w:szCs w:val="24"/>
            <w:rPrChange w:id="9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00"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01" w:author="MEYTAR" w:date="2015-04-25T21:53:00Z">
              <w:rPr>
                <w:rFonts w:ascii="Courier New" w:hAnsi="Courier New" w:cstheme="majorBidi"/>
                <w:noProof/>
                <w:color w:val="000000"/>
                <w:sz w:val="14"/>
                <w:szCs w:val="24"/>
              </w:rPr>
            </w:rPrChange>
          </w:rPr>
          <w:br/>
          <w:instrText xml:space="preserve">      "family": "Just",</w:instrText>
        </w:r>
        <w:r w:rsidRPr="00D011C8">
          <w:rPr>
            <w:rFonts w:ascii="Times New Roman" w:hAnsi="Times New Roman" w:cs="Times New Roman"/>
            <w:sz w:val="24"/>
            <w:szCs w:val="24"/>
            <w:rPrChange w:id="102" w:author="MEYTAR" w:date="2015-04-25T21:53:00Z">
              <w:rPr>
                <w:rFonts w:ascii="Courier New" w:hAnsi="Courier New" w:cstheme="majorBidi"/>
                <w:noProof/>
                <w:color w:val="000000"/>
                <w:sz w:val="14"/>
                <w:szCs w:val="24"/>
              </w:rPr>
            </w:rPrChange>
          </w:rPr>
          <w:br/>
          <w:instrText xml:space="preserve">      "given": "Allan C"</w:instrText>
        </w:r>
        <w:r w:rsidRPr="00D011C8">
          <w:rPr>
            <w:rFonts w:ascii="Times New Roman" w:hAnsi="Times New Roman" w:cs="Times New Roman"/>
            <w:sz w:val="24"/>
            <w:szCs w:val="24"/>
            <w:rPrChange w:id="10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0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05" w:author="MEYTAR" w:date="2015-04-25T21:53:00Z">
              <w:rPr>
                <w:rFonts w:ascii="Courier New" w:hAnsi="Courier New" w:cstheme="majorBidi"/>
                <w:noProof/>
                <w:color w:val="000000"/>
                <w:sz w:val="14"/>
                <w:szCs w:val="24"/>
              </w:rPr>
            </w:rPrChange>
          </w:rPr>
          <w:br/>
          <w:instrText xml:space="preserve">      "family": "Nordio",</w:instrText>
        </w:r>
        <w:r w:rsidRPr="00D011C8">
          <w:rPr>
            <w:rFonts w:ascii="Times New Roman" w:hAnsi="Times New Roman" w:cs="Times New Roman"/>
            <w:sz w:val="24"/>
            <w:szCs w:val="24"/>
            <w:rPrChange w:id="106" w:author="MEYTAR" w:date="2015-04-25T21:53:00Z">
              <w:rPr>
                <w:rFonts w:ascii="Courier New" w:hAnsi="Courier New" w:cstheme="majorBidi"/>
                <w:noProof/>
                <w:color w:val="000000"/>
                <w:sz w:val="14"/>
                <w:szCs w:val="24"/>
              </w:rPr>
            </w:rPrChange>
          </w:rPr>
          <w:br/>
          <w:instrText xml:space="preserve">      "given": "Francesco"</w:instrText>
        </w:r>
        <w:r w:rsidRPr="00D011C8">
          <w:rPr>
            <w:rFonts w:ascii="Times New Roman" w:hAnsi="Times New Roman" w:cs="Times New Roman"/>
            <w:sz w:val="24"/>
            <w:szCs w:val="24"/>
            <w:rPrChange w:id="10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0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09" w:author="MEYTAR" w:date="2015-04-25T21:53:00Z">
              <w:rPr>
                <w:rFonts w:ascii="Courier New" w:hAnsi="Courier New" w:cstheme="majorBidi"/>
                <w:noProof/>
                <w:color w:val="000000"/>
                <w:sz w:val="14"/>
                <w:szCs w:val="24"/>
              </w:rPr>
            </w:rPrChange>
          </w:rPr>
          <w:br/>
          <w:instrText xml:space="preserve">      "family": "Koutrakis",</w:instrText>
        </w:r>
        <w:r w:rsidRPr="00D011C8">
          <w:rPr>
            <w:rFonts w:ascii="Times New Roman" w:hAnsi="Times New Roman" w:cs="Times New Roman"/>
            <w:sz w:val="24"/>
            <w:szCs w:val="24"/>
            <w:rPrChange w:id="110" w:author="MEYTAR" w:date="2015-04-25T21:53:00Z">
              <w:rPr>
                <w:rFonts w:ascii="Courier New" w:hAnsi="Courier New" w:cstheme="majorBidi"/>
                <w:noProof/>
                <w:color w:val="000000"/>
                <w:sz w:val="14"/>
                <w:szCs w:val="24"/>
              </w:rPr>
            </w:rPrChange>
          </w:rPr>
          <w:br/>
          <w:instrText xml:space="preserve">      "given": "Petros"</w:instrText>
        </w:r>
        <w:r w:rsidRPr="00D011C8">
          <w:rPr>
            <w:rFonts w:ascii="Times New Roman" w:hAnsi="Times New Roman" w:cs="Times New Roman"/>
            <w:sz w:val="24"/>
            <w:szCs w:val="24"/>
            <w:rPrChange w:id="11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1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13" w:author="MEYTAR" w:date="2015-04-25T21:53:00Z">
              <w:rPr>
                <w:rFonts w:ascii="Courier New" w:hAnsi="Courier New" w:cstheme="majorBidi"/>
                <w:noProof/>
                <w:color w:val="000000"/>
                <w:sz w:val="14"/>
                <w:szCs w:val="24"/>
              </w:rPr>
            </w:rPrChange>
          </w:rPr>
          <w:br/>
          <w:instrText xml:space="preserve">      "family": "Coull",</w:instrText>
        </w:r>
        <w:r w:rsidRPr="00D011C8">
          <w:rPr>
            <w:rFonts w:ascii="Times New Roman" w:hAnsi="Times New Roman" w:cs="Times New Roman"/>
            <w:sz w:val="24"/>
            <w:szCs w:val="24"/>
            <w:rPrChange w:id="114" w:author="MEYTAR" w:date="2015-04-25T21:53:00Z">
              <w:rPr>
                <w:rFonts w:ascii="Courier New" w:hAnsi="Courier New" w:cstheme="majorBidi"/>
                <w:noProof/>
                <w:color w:val="000000"/>
                <w:sz w:val="14"/>
                <w:szCs w:val="24"/>
              </w:rPr>
            </w:rPrChange>
          </w:rPr>
          <w:br/>
          <w:instrText xml:space="preserve">      "given": "Brent A"</w:instrText>
        </w:r>
        <w:r w:rsidRPr="00D011C8">
          <w:rPr>
            <w:rFonts w:ascii="Times New Roman" w:hAnsi="Times New Roman" w:cs="Times New Roman"/>
            <w:sz w:val="24"/>
            <w:szCs w:val="24"/>
            <w:rPrChange w:id="11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1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17" w:author="MEYTAR" w:date="2015-04-25T21:53:00Z">
              <w:rPr>
                <w:rFonts w:ascii="Courier New" w:hAnsi="Courier New" w:cstheme="majorBidi"/>
                <w:noProof/>
                <w:color w:val="000000"/>
                <w:sz w:val="14"/>
                <w:szCs w:val="24"/>
              </w:rPr>
            </w:rPrChange>
          </w:rPr>
          <w:br/>
          <w:instrText xml:space="preserve">      "family": "Lyapustin",</w:instrText>
        </w:r>
        <w:r w:rsidRPr="00D011C8">
          <w:rPr>
            <w:rFonts w:ascii="Times New Roman" w:hAnsi="Times New Roman" w:cs="Times New Roman"/>
            <w:sz w:val="24"/>
            <w:szCs w:val="24"/>
            <w:rPrChange w:id="118" w:author="MEYTAR" w:date="2015-04-25T21:53:00Z">
              <w:rPr>
                <w:rFonts w:ascii="Courier New" w:hAnsi="Courier New" w:cstheme="majorBidi"/>
                <w:noProof/>
                <w:color w:val="000000"/>
                <w:sz w:val="14"/>
                <w:szCs w:val="24"/>
              </w:rPr>
            </w:rPrChange>
          </w:rPr>
          <w:br/>
          <w:instrText xml:space="preserve">      "given": "Alexei"</w:instrText>
        </w:r>
        <w:r w:rsidRPr="00D011C8">
          <w:rPr>
            <w:rFonts w:ascii="Times New Roman" w:hAnsi="Times New Roman" w:cs="Times New Roman"/>
            <w:sz w:val="24"/>
            <w:szCs w:val="24"/>
            <w:rPrChange w:id="11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20"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21" w:author="MEYTAR" w:date="2015-04-25T21:53:00Z">
              <w:rPr>
                <w:rFonts w:ascii="Courier New" w:hAnsi="Courier New" w:cstheme="majorBidi"/>
                <w:noProof/>
                <w:color w:val="000000"/>
                <w:sz w:val="14"/>
                <w:szCs w:val="24"/>
              </w:rPr>
            </w:rPrChange>
          </w:rPr>
          <w:br/>
          <w:instrText xml:space="preserve">      "family": "Wang",</w:instrText>
        </w:r>
        <w:r w:rsidRPr="00D011C8">
          <w:rPr>
            <w:rFonts w:ascii="Times New Roman" w:hAnsi="Times New Roman" w:cs="Times New Roman"/>
            <w:sz w:val="24"/>
            <w:szCs w:val="24"/>
            <w:rPrChange w:id="122" w:author="MEYTAR" w:date="2015-04-25T21:53:00Z">
              <w:rPr>
                <w:rFonts w:ascii="Courier New" w:hAnsi="Courier New" w:cstheme="majorBidi"/>
                <w:noProof/>
                <w:color w:val="000000"/>
                <w:sz w:val="14"/>
                <w:szCs w:val="24"/>
              </w:rPr>
            </w:rPrChange>
          </w:rPr>
          <w:br/>
          <w:instrText xml:space="preserve">      "given": "Yujie"</w:instrText>
        </w:r>
        <w:r w:rsidRPr="00D011C8">
          <w:rPr>
            <w:rFonts w:ascii="Times New Roman" w:hAnsi="Times New Roman" w:cs="Times New Roman"/>
            <w:sz w:val="24"/>
            <w:szCs w:val="24"/>
            <w:rPrChange w:id="12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2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25" w:author="MEYTAR" w:date="2015-04-25T21:53:00Z">
              <w:rPr>
                <w:rFonts w:ascii="Courier New" w:hAnsi="Courier New" w:cstheme="majorBidi"/>
                <w:noProof/>
                <w:color w:val="000000"/>
                <w:sz w:val="14"/>
                <w:szCs w:val="24"/>
              </w:rPr>
            </w:rPrChange>
          </w:rPr>
          <w:br/>
          <w:instrText xml:space="preserve">      "family": "Schwartz",</w:instrText>
        </w:r>
        <w:r w:rsidRPr="00D011C8">
          <w:rPr>
            <w:rFonts w:ascii="Times New Roman" w:hAnsi="Times New Roman" w:cs="Times New Roman"/>
            <w:sz w:val="24"/>
            <w:szCs w:val="24"/>
            <w:rPrChange w:id="126" w:author="MEYTAR" w:date="2015-04-25T21:53:00Z">
              <w:rPr>
                <w:rFonts w:ascii="Courier New" w:hAnsi="Courier New" w:cstheme="majorBidi"/>
                <w:noProof/>
                <w:color w:val="000000"/>
                <w:sz w:val="14"/>
                <w:szCs w:val="24"/>
              </w:rPr>
            </w:rPrChange>
          </w:rPr>
          <w:br/>
          <w:instrText xml:space="preserve">      "given": "Joel"</w:instrText>
        </w:r>
        <w:r w:rsidRPr="00D011C8">
          <w:rPr>
            <w:rFonts w:ascii="Times New Roman" w:hAnsi="Times New Roman" w:cs="Times New Roman"/>
            <w:sz w:val="24"/>
            <w:szCs w:val="24"/>
            <w:rPrChange w:id="12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2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29" w:author="MEYTAR" w:date="2015-04-25T21:53:00Z">
              <w:rPr>
                <w:rFonts w:ascii="Courier New" w:hAnsi="Courier New" w:cstheme="majorBidi"/>
                <w:noProof/>
                <w:color w:val="000000"/>
                <w:sz w:val="14"/>
                <w:szCs w:val="24"/>
              </w:rPr>
            </w:rPrChange>
          </w:rPr>
          <w:br/>
          <w:instrText xml:space="preserve">    "title": "A New Hybrid Spatio-Temporal Model For Estimating Daily Multi-Year PM2.5 Concentrations Across Northeastern USA Using High Resolution Aerosol Optical Depth Data",</w:instrText>
        </w:r>
        <w:r w:rsidRPr="00D011C8">
          <w:rPr>
            <w:rFonts w:ascii="Times New Roman" w:hAnsi="Times New Roman" w:cs="Times New Roman"/>
            <w:sz w:val="24"/>
            <w:szCs w:val="24"/>
            <w:rPrChange w:id="130" w:author="MEYTAR" w:date="2015-04-25T21:53:00Z">
              <w:rPr>
                <w:rFonts w:ascii="Courier New" w:hAnsi="Courier New" w:cstheme="majorBidi"/>
                <w:noProof/>
                <w:color w:val="000000"/>
                <w:sz w:val="14"/>
                <w:szCs w:val="24"/>
              </w:rPr>
            </w:rPrChange>
          </w:rPr>
          <w:br/>
          <w:instrText xml:space="preserve">    "container-title": "Atmospheric Environment",</w:instrText>
        </w:r>
        <w:r w:rsidRPr="00D011C8">
          <w:rPr>
            <w:rFonts w:ascii="Times New Roman" w:hAnsi="Times New Roman" w:cs="Times New Roman"/>
            <w:sz w:val="24"/>
            <w:szCs w:val="24"/>
            <w:rPrChange w:id="131" w:author="MEYTAR" w:date="2015-04-25T21:53:00Z">
              <w:rPr>
                <w:rFonts w:ascii="Courier New" w:hAnsi="Courier New" w:cstheme="majorBidi"/>
                <w:noProof/>
                <w:color w:val="000000"/>
                <w:sz w:val="14"/>
                <w:szCs w:val="24"/>
              </w:rPr>
            </w:rPrChange>
          </w:rPr>
          <w:br/>
          <w:instrText xml:space="preserve">    "publisher": "Elsevier",</w:instrText>
        </w:r>
        <w:r w:rsidRPr="00D011C8">
          <w:rPr>
            <w:rFonts w:ascii="Times New Roman" w:hAnsi="Times New Roman" w:cs="Times New Roman"/>
            <w:sz w:val="24"/>
            <w:szCs w:val="24"/>
            <w:rPrChange w:id="132" w:author="MEYTAR" w:date="2015-04-25T21:53:00Z">
              <w:rPr>
                <w:rFonts w:ascii="Courier New" w:hAnsi="Courier New" w:cstheme="majorBidi"/>
                <w:noProof/>
                <w:color w:val="000000"/>
                <w:sz w:val="14"/>
                <w:szCs w:val="24"/>
              </w:rPr>
            </w:rPrChange>
          </w:rPr>
          <w:br/>
          <w:instrText xml:space="preserve">    "issued": {</w:instrText>
        </w:r>
        <w:r w:rsidRPr="00D011C8">
          <w:rPr>
            <w:rFonts w:ascii="Times New Roman" w:hAnsi="Times New Roman" w:cs="Times New Roman"/>
            <w:sz w:val="24"/>
            <w:szCs w:val="24"/>
            <w:rPrChange w:id="133" w:author="MEYTAR" w:date="2015-04-25T21:53:00Z">
              <w:rPr>
                <w:rFonts w:ascii="Courier New" w:hAnsi="Courier New" w:cstheme="majorBidi"/>
                <w:noProof/>
                <w:color w:val="000000"/>
                <w:sz w:val="14"/>
                <w:szCs w:val="24"/>
              </w:rPr>
            </w:rPrChange>
          </w:rPr>
          <w:br/>
          <w:instrText xml:space="preserve">     "date-parts": [</w:instrText>
        </w:r>
        <w:r w:rsidRPr="00D011C8">
          <w:rPr>
            <w:rFonts w:ascii="Times New Roman" w:hAnsi="Times New Roman" w:cs="Times New Roman"/>
            <w:sz w:val="24"/>
            <w:szCs w:val="24"/>
            <w:rPrChange w:id="13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35" w:author="MEYTAR" w:date="2015-04-25T21:53:00Z">
              <w:rPr>
                <w:rFonts w:ascii="Courier New" w:hAnsi="Courier New" w:cstheme="majorBidi"/>
                <w:noProof/>
                <w:color w:val="000000"/>
                <w:sz w:val="14"/>
                <w:szCs w:val="24"/>
              </w:rPr>
            </w:rPrChange>
          </w:rPr>
          <w:br/>
          <w:instrText xml:space="preserve">       2014,</w:instrText>
        </w:r>
        <w:r w:rsidRPr="00D011C8">
          <w:rPr>
            <w:rFonts w:ascii="Times New Roman" w:hAnsi="Times New Roman" w:cs="Times New Roman"/>
            <w:sz w:val="24"/>
            <w:szCs w:val="24"/>
            <w:rPrChange w:id="136" w:author="MEYTAR" w:date="2015-04-25T21:53:00Z">
              <w:rPr>
                <w:rFonts w:ascii="Courier New" w:hAnsi="Courier New" w:cstheme="majorBidi"/>
                <w:noProof/>
                <w:color w:val="000000"/>
                <w:sz w:val="14"/>
                <w:szCs w:val="24"/>
              </w:rPr>
            </w:rPrChange>
          </w:rPr>
          <w:br/>
          <w:instrText xml:space="preserve">       7</w:instrText>
        </w:r>
        <w:r w:rsidRPr="00D011C8">
          <w:rPr>
            <w:rFonts w:ascii="Times New Roman" w:hAnsi="Times New Roman" w:cs="Times New Roman"/>
            <w:sz w:val="24"/>
            <w:szCs w:val="24"/>
            <w:rPrChange w:id="13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3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3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40"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4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4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43" w:author="MEYTAR" w:date="2015-04-25T21:53:00Z">
              <w:rPr>
                <w:rFonts w:ascii="Courier New" w:hAnsi="Courier New" w:cstheme="majorBidi"/>
                <w:noProof/>
                <w:color w:val="000000"/>
                <w:sz w:val="14"/>
                <w:szCs w:val="24"/>
              </w:rPr>
            </w:rPrChange>
          </w:rPr>
          <w:br/>
          <w:instrText>}</w:instrText>
        </w:r>
        <w:r w:rsidRPr="00D011C8">
          <w:rPr>
            <w:rFonts w:ascii="Times New Roman" w:hAnsi="Times New Roman" w:cs="Times New Roman"/>
            <w:sz w:val="24"/>
            <w:szCs w:val="24"/>
            <w:rPrChange w:id="144" w:author="MEYTAR" w:date="2015-04-25T21:53:00Z">
              <w:rPr>
                <w:rFonts w:ascii="Courier New" w:hAnsi="Courier New" w:cstheme="majorBidi"/>
                <w:noProof/>
                <w:color w:val="000000"/>
                <w:sz w:val="14"/>
                <w:szCs w:val="24"/>
              </w:rPr>
            </w:rPrChange>
          </w:rPr>
          <w:br/>
        </w:r>
        <w:r w:rsidR="00861ED3" w:rsidRPr="00D011C8">
          <w:rPr>
            <w:rFonts w:ascii="Times New Roman" w:hAnsi="Times New Roman" w:cs="Times New Roman"/>
            <w:sz w:val="24"/>
            <w:szCs w:val="24"/>
            <w:rPrChange w:id="145" w:author="MEYTAR" w:date="2015-04-25T21:53:00Z">
              <w:rPr>
                <w:rFonts w:asciiTheme="majorBidi" w:hAnsiTheme="majorBidi" w:cstheme="majorBidi"/>
                <w:color w:val="000000"/>
                <w:sz w:val="24"/>
                <w:szCs w:val="24"/>
              </w:rPr>
            </w:rPrChange>
          </w:rPr>
          <w:fldChar w:fldCharType="separate"/>
        </w:r>
        <w:r w:rsidRPr="00D011C8">
          <w:rPr>
            <w:rFonts w:ascii="Times New Roman" w:hAnsi="Times New Roman" w:cs="Times New Roman"/>
            <w:sz w:val="24"/>
            <w:szCs w:val="24"/>
            <w:rPrChange w:id="146" w:author="MEYTAR" w:date="2015-04-25T21:53:00Z">
              <w:rPr>
                <w:rFonts w:asciiTheme="majorBidi" w:hAnsiTheme="majorBidi" w:cstheme="majorBidi"/>
                <w:noProof/>
                <w:color w:val="000000"/>
                <w:sz w:val="24"/>
                <w:szCs w:val="24"/>
              </w:rPr>
            </w:rPrChange>
          </w:rPr>
          <w:t>(Chudnovsky et al. 2013b; Kloog et al. 2014a)</w:t>
        </w:r>
        <w:r w:rsidR="00861ED3" w:rsidRPr="00D011C8">
          <w:rPr>
            <w:rFonts w:ascii="Times New Roman" w:hAnsi="Times New Roman" w:cs="Times New Roman"/>
            <w:sz w:val="24"/>
            <w:szCs w:val="24"/>
            <w:rPrChange w:id="147" w:author="MEYTAR" w:date="2015-04-25T21:53:00Z">
              <w:rPr>
                <w:rFonts w:asciiTheme="majorBidi" w:hAnsiTheme="majorBidi" w:cstheme="majorBidi"/>
                <w:color w:val="000000"/>
                <w:sz w:val="24"/>
                <w:szCs w:val="24"/>
              </w:rPr>
            </w:rPrChange>
          </w:rPr>
          <w:fldChar w:fldCharType="end"/>
        </w:r>
        <w:r w:rsidRPr="00D011C8">
          <w:rPr>
            <w:rFonts w:ascii="Times New Roman" w:hAnsi="Times New Roman" w:cs="Times New Roman"/>
            <w:sz w:val="24"/>
            <w:szCs w:val="24"/>
            <w:rPrChange w:id="148" w:author="MEYTAR" w:date="2015-04-25T21:53:00Z">
              <w:rPr>
                <w:rFonts w:asciiTheme="majorBidi" w:hAnsiTheme="majorBidi" w:cstheme="majorBidi"/>
                <w:color w:val="000000"/>
                <w:sz w:val="24"/>
                <w:szCs w:val="24"/>
              </w:rPr>
            </w:rPrChange>
          </w:rPr>
          <w:t xml:space="preserve">. Similar results were obtained also when using MODIS/MAIAC retrievals within different regression models </w:t>
        </w:r>
        <w:r w:rsidR="00861ED3" w:rsidRPr="00D011C8">
          <w:rPr>
            <w:rFonts w:ascii="Times New Roman" w:hAnsi="Times New Roman" w:cs="Times New Roman"/>
            <w:sz w:val="24"/>
            <w:szCs w:val="24"/>
            <w:rPrChange w:id="149" w:author="MEYTAR" w:date="2015-04-25T21:53:00Z">
              <w:rPr>
                <w:rFonts w:asciiTheme="majorBidi" w:hAnsiTheme="majorBidi" w:cstheme="majorBidi"/>
                <w:color w:val="000000"/>
                <w:sz w:val="24"/>
                <w:szCs w:val="24"/>
              </w:rPr>
            </w:rPrChange>
          </w:rPr>
          <w:fldChar w:fldCharType="begin" w:fldLock="1"/>
        </w:r>
        <w:r w:rsidRPr="00D011C8">
          <w:rPr>
            <w:rFonts w:ascii="Times New Roman" w:hAnsi="Times New Roman" w:cs="Times New Roman"/>
            <w:sz w:val="24"/>
            <w:szCs w:val="24"/>
            <w:rPrChange w:id="150" w:author="MEYTAR" w:date="2015-04-25T21:53:00Z">
              <w:rPr>
                <w:rFonts w:asciiTheme="majorBidi" w:hAnsiTheme="majorBidi" w:cstheme="majorBidi"/>
                <w:noProof/>
                <w:color w:val="000000"/>
                <w:sz w:val="24"/>
                <w:szCs w:val="24"/>
              </w:rPr>
            </w:rPrChange>
          </w:rPr>
          <w:instrText>ADDIN Docear CSL_CITATION</w:instrText>
        </w:r>
        <w:r w:rsidRPr="00D011C8">
          <w:rPr>
            <w:rFonts w:ascii="Times New Roman" w:hAnsi="Times New Roman" w:cs="Times New Roman"/>
            <w:sz w:val="24"/>
            <w:szCs w:val="24"/>
            <w:rPrChange w:id="151" w:author="MEYTAR" w:date="2015-04-25T21:53:00Z">
              <w:rPr>
                <w:rFonts w:asciiTheme="majorBidi" w:hAnsiTheme="majorBidi" w:cstheme="majorBidi"/>
                <w:noProof/>
                <w:color w:val="000000"/>
                <w:sz w:val="24"/>
                <w:szCs w:val="24"/>
              </w:rPr>
            </w:rPrChange>
          </w:rPr>
          <w:br/>
          <w:instrText>THIS CITATION DATA SHOULD NOT BE MANUALLY MODIFIED!!!</w:instrText>
        </w:r>
        <w:r w:rsidRPr="00D011C8">
          <w:rPr>
            <w:rFonts w:ascii="Times New Roman" w:hAnsi="Times New Roman" w:cs="Times New Roman"/>
            <w:sz w:val="24"/>
            <w:szCs w:val="24"/>
            <w:rPrChange w:id="152" w:author="MEYTAR" w:date="2015-04-25T21:53:00Z">
              <w:rPr>
                <w:rFonts w:asciiTheme="majorBidi" w:hAnsiTheme="majorBidi" w:cstheme="majorBidi"/>
                <w:noProof/>
                <w:color w:val="000000"/>
                <w:sz w:val="24"/>
                <w:szCs w:val="24"/>
              </w:rPr>
            </w:rPrChange>
          </w:rPr>
          <w:br/>
          <w:instrText>{</w:instrText>
        </w:r>
        <w:r w:rsidRPr="00D011C8">
          <w:rPr>
            <w:rFonts w:ascii="Times New Roman" w:hAnsi="Times New Roman" w:cs="Times New Roman"/>
            <w:sz w:val="24"/>
            <w:szCs w:val="24"/>
            <w:rPrChange w:id="153" w:author="MEYTAR" w:date="2015-04-25T21:53:00Z">
              <w:rPr>
                <w:rFonts w:ascii="Courier New" w:hAnsi="Courier New" w:cstheme="majorBidi"/>
                <w:noProof/>
                <w:color w:val="000000"/>
                <w:sz w:val="14"/>
                <w:szCs w:val="24"/>
              </w:rPr>
            </w:rPrChange>
          </w:rPr>
          <w:br/>
          <w:instrText xml:space="preserve"> "schema": "https://raw.github.com/citation-style-language/schema/master/csl-citation.json",</w:instrText>
        </w:r>
        <w:r w:rsidRPr="00D011C8">
          <w:rPr>
            <w:rFonts w:ascii="Times New Roman" w:hAnsi="Times New Roman" w:cs="Times New Roman"/>
            <w:sz w:val="24"/>
            <w:szCs w:val="24"/>
            <w:rPrChange w:id="154" w:author="MEYTAR" w:date="2015-04-25T21:53:00Z">
              <w:rPr>
                <w:rFonts w:ascii="Courier New" w:hAnsi="Courier New" w:cstheme="majorBidi"/>
                <w:noProof/>
                <w:color w:val="000000"/>
                <w:sz w:val="14"/>
                <w:szCs w:val="24"/>
              </w:rPr>
            </w:rPrChange>
          </w:rPr>
          <w:br/>
          <w:instrText xml:space="preserve"> "citationID": "{c02a7b5f-efda-4320-9c7b-bd2820dd2dd7}",</w:instrText>
        </w:r>
        <w:r w:rsidRPr="00D011C8">
          <w:rPr>
            <w:rFonts w:ascii="Times New Roman" w:hAnsi="Times New Roman" w:cs="Times New Roman"/>
            <w:sz w:val="24"/>
            <w:szCs w:val="24"/>
            <w:rPrChange w:id="155" w:author="MEYTAR" w:date="2015-04-25T21:53:00Z">
              <w:rPr>
                <w:rFonts w:ascii="Courier New" w:hAnsi="Courier New" w:cstheme="majorBidi"/>
                <w:noProof/>
                <w:color w:val="000000"/>
                <w:sz w:val="14"/>
                <w:szCs w:val="24"/>
              </w:rPr>
            </w:rPrChange>
          </w:rPr>
          <w:br/>
          <w:instrText xml:space="preserve"> "properties": {</w:instrText>
        </w:r>
        <w:r w:rsidRPr="00D011C8">
          <w:rPr>
            <w:rFonts w:ascii="Times New Roman" w:hAnsi="Times New Roman" w:cs="Times New Roman"/>
            <w:sz w:val="24"/>
            <w:szCs w:val="24"/>
            <w:rPrChange w:id="156" w:author="MEYTAR" w:date="2015-04-25T21:53:00Z">
              <w:rPr>
                <w:rFonts w:ascii="Courier New" w:hAnsi="Courier New" w:cstheme="majorBidi"/>
                <w:noProof/>
                <w:color w:val="000000"/>
                <w:sz w:val="14"/>
                <w:szCs w:val="24"/>
              </w:rPr>
            </w:rPrChange>
          </w:rPr>
          <w:br/>
          <w:instrText xml:space="preserve">  "noteIndex": 0</w:instrText>
        </w:r>
        <w:r w:rsidRPr="00D011C8">
          <w:rPr>
            <w:rFonts w:ascii="Times New Roman" w:hAnsi="Times New Roman" w:cs="Times New Roman"/>
            <w:sz w:val="24"/>
            <w:szCs w:val="24"/>
            <w:rPrChange w:id="15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58" w:author="MEYTAR" w:date="2015-04-25T21:53:00Z">
              <w:rPr>
                <w:rFonts w:ascii="Courier New" w:hAnsi="Courier New" w:cstheme="majorBidi"/>
                <w:noProof/>
                <w:color w:val="000000"/>
                <w:sz w:val="14"/>
                <w:szCs w:val="24"/>
              </w:rPr>
            </w:rPrChange>
          </w:rPr>
          <w:br/>
          <w:instrText xml:space="preserve"> "citationItems": [</w:instrText>
        </w:r>
        <w:r w:rsidRPr="00D011C8">
          <w:rPr>
            <w:rFonts w:ascii="Times New Roman" w:hAnsi="Times New Roman" w:cs="Times New Roman"/>
            <w:sz w:val="24"/>
            <w:szCs w:val="24"/>
            <w:rPrChange w:id="15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60" w:author="MEYTAR" w:date="2015-04-25T21:53:00Z">
              <w:rPr>
                <w:rFonts w:ascii="Courier New" w:hAnsi="Courier New" w:cstheme="majorBidi"/>
                <w:noProof/>
                <w:color w:val="000000"/>
                <w:sz w:val="14"/>
                <w:szCs w:val="24"/>
              </w:rPr>
            </w:rPrChange>
          </w:rPr>
          <w:br/>
          <w:instrText xml:space="preserve">   "id": "chang2014calibrating",</w:instrText>
        </w:r>
        <w:r w:rsidRPr="00D011C8">
          <w:rPr>
            <w:rFonts w:ascii="Times New Roman" w:hAnsi="Times New Roman" w:cs="Times New Roman"/>
            <w:sz w:val="24"/>
            <w:szCs w:val="24"/>
            <w:rPrChange w:id="161" w:author="MEYTAR" w:date="2015-04-25T21:53:00Z">
              <w:rPr>
                <w:rFonts w:ascii="Courier New" w:hAnsi="Courier New" w:cstheme="majorBidi"/>
                <w:noProof/>
                <w:color w:val="000000"/>
                <w:sz w:val="14"/>
                <w:szCs w:val="24"/>
              </w:rPr>
            </w:rPrChange>
          </w:rPr>
          <w:br/>
          <w:instrText xml:space="preserve">   "item": {</w:instrText>
        </w:r>
        <w:r w:rsidRPr="00D011C8">
          <w:rPr>
            <w:rFonts w:ascii="Times New Roman" w:hAnsi="Times New Roman" w:cs="Times New Roman"/>
            <w:sz w:val="24"/>
            <w:szCs w:val="24"/>
            <w:rPrChange w:id="162" w:author="MEYTAR" w:date="2015-04-25T21:53:00Z">
              <w:rPr>
                <w:rFonts w:ascii="Courier New" w:hAnsi="Courier New" w:cstheme="majorBidi"/>
                <w:noProof/>
                <w:color w:val="000000"/>
                <w:sz w:val="14"/>
                <w:szCs w:val="24"/>
              </w:rPr>
            </w:rPrChange>
          </w:rPr>
          <w:br/>
          <w:instrText xml:space="preserve">    "id": "chang2014calibrating",</w:instrText>
        </w:r>
        <w:r w:rsidRPr="00D011C8">
          <w:rPr>
            <w:rFonts w:ascii="Times New Roman" w:hAnsi="Times New Roman" w:cs="Times New Roman"/>
            <w:sz w:val="24"/>
            <w:szCs w:val="24"/>
            <w:rPrChange w:id="163" w:author="MEYTAR" w:date="2015-04-25T21:53:00Z">
              <w:rPr>
                <w:rFonts w:ascii="Courier New" w:hAnsi="Courier New" w:cstheme="majorBidi"/>
                <w:noProof/>
                <w:color w:val="000000"/>
                <w:sz w:val="14"/>
                <w:szCs w:val="24"/>
              </w:rPr>
            </w:rPrChange>
          </w:rPr>
          <w:br/>
          <w:instrText xml:space="preserve">    "type": "article-journal",</w:instrText>
        </w:r>
        <w:r w:rsidRPr="00D011C8">
          <w:rPr>
            <w:rFonts w:ascii="Times New Roman" w:hAnsi="Times New Roman" w:cs="Times New Roman"/>
            <w:sz w:val="24"/>
            <w:szCs w:val="24"/>
            <w:rPrChange w:id="164" w:author="MEYTAR" w:date="2015-04-25T21:53:00Z">
              <w:rPr>
                <w:rFonts w:ascii="Courier New" w:hAnsi="Courier New" w:cstheme="majorBidi"/>
                <w:noProof/>
                <w:color w:val="000000"/>
                <w:sz w:val="14"/>
                <w:szCs w:val="24"/>
              </w:rPr>
            </w:rPrChange>
          </w:rPr>
          <w:br/>
          <w:instrText xml:space="preserve">    "author": [</w:instrText>
        </w:r>
        <w:r w:rsidRPr="00D011C8">
          <w:rPr>
            <w:rFonts w:ascii="Times New Roman" w:hAnsi="Times New Roman" w:cs="Times New Roman"/>
            <w:sz w:val="24"/>
            <w:szCs w:val="24"/>
            <w:rPrChange w:id="16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66" w:author="MEYTAR" w:date="2015-04-25T21:53:00Z">
              <w:rPr>
                <w:rFonts w:ascii="Courier New" w:hAnsi="Courier New" w:cstheme="majorBidi"/>
                <w:noProof/>
                <w:color w:val="000000"/>
                <w:sz w:val="14"/>
                <w:szCs w:val="24"/>
              </w:rPr>
            </w:rPrChange>
          </w:rPr>
          <w:br/>
          <w:instrText xml:space="preserve">      "family": "Chang",</w:instrText>
        </w:r>
        <w:r w:rsidRPr="00D011C8">
          <w:rPr>
            <w:rFonts w:ascii="Times New Roman" w:hAnsi="Times New Roman" w:cs="Times New Roman"/>
            <w:sz w:val="24"/>
            <w:szCs w:val="24"/>
            <w:rPrChange w:id="167" w:author="MEYTAR" w:date="2015-04-25T21:53:00Z">
              <w:rPr>
                <w:rFonts w:ascii="Courier New" w:hAnsi="Courier New" w:cstheme="majorBidi"/>
                <w:noProof/>
                <w:color w:val="000000"/>
                <w:sz w:val="14"/>
                <w:szCs w:val="24"/>
              </w:rPr>
            </w:rPrChange>
          </w:rPr>
          <w:br/>
          <w:instrText xml:space="preserve">      "given": "Howard H"</w:instrText>
        </w:r>
        <w:r w:rsidRPr="00D011C8">
          <w:rPr>
            <w:rFonts w:ascii="Times New Roman" w:hAnsi="Times New Roman" w:cs="Times New Roman"/>
            <w:sz w:val="24"/>
            <w:szCs w:val="24"/>
            <w:rPrChange w:id="16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6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70" w:author="MEYTAR" w:date="2015-04-25T21:53:00Z">
              <w:rPr>
                <w:rFonts w:ascii="Courier New" w:hAnsi="Courier New" w:cstheme="majorBidi"/>
                <w:noProof/>
                <w:color w:val="000000"/>
                <w:sz w:val="14"/>
                <w:szCs w:val="24"/>
              </w:rPr>
            </w:rPrChange>
          </w:rPr>
          <w:br/>
          <w:instrText xml:space="preserve">      "family": "Hu",</w:instrText>
        </w:r>
        <w:r w:rsidRPr="00D011C8">
          <w:rPr>
            <w:rFonts w:ascii="Times New Roman" w:hAnsi="Times New Roman" w:cs="Times New Roman"/>
            <w:sz w:val="24"/>
            <w:szCs w:val="24"/>
            <w:rPrChange w:id="171" w:author="MEYTAR" w:date="2015-04-25T21:53:00Z">
              <w:rPr>
                <w:rFonts w:ascii="Courier New" w:hAnsi="Courier New" w:cstheme="majorBidi"/>
                <w:noProof/>
                <w:color w:val="000000"/>
                <w:sz w:val="14"/>
                <w:szCs w:val="24"/>
              </w:rPr>
            </w:rPrChange>
          </w:rPr>
          <w:br/>
          <w:instrText xml:space="preserve">      "given": "Xuefei"</w:instrText>
        </w:r>
        <w:r w:rsidRPr="00D011C8">
          <w:rPr>
            <w:rFonts w:ascii="Times New Roman" w:hAnsi="Times New Roman" w:cs="Times New Roman"/>
            <w:sz w:val="24"/>
            <w:szCs w:val="24"/>
            <w:rPrChange w:id="17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7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74" w:author="MEYTAR" w:date="2015-04-25T21:53:00Z">
              <w:rPr>
                <w:rFonts w:ascii="Courier New" w:hAnsi="Courier New" w:cstheme="majorBidi"/>
                <w:noProof/>
                <w:color w:val="000000"/>
                <w:sz w:val="14"/>
                <w:szCs w:val="24"/>
              </w:rPr>
            </w:rPrChange>
          </w:rPr>
          <w:br/>
          <w:instrText xml:space="preserve">      "family": "Liu",</w:instrText>
        </w:r>
        <w:r w:rsidRPr="00D011C8">
          <w:rPr>
            <w:rFonts w:ascii="Times New Roman" w:hAnsi="Times New Roman" w:cs="Times New Roman"/>
            <w:sz w:val="24"/>
            <w:szCs w:val="24"/>
            <w:rPrChange w:id="175" w:author="MEYTAR" w:date="2015-04-25T21:53:00Z">
              <w:rPr>
                <w:rFonts w:ascii="Courier New" w:hAnsi="Courier New" w:cstheme="majorBidi"/>
                <w:noProof/>
                <w:color w:val="000000"/>
                <w:sz w:val="14"/>
                <w:szCs w:val="24"/>
              </w:rPr>
            </w:rPrChange>
          </w:rPr>
          <w:br/>
          <w:instrText xml:space="preserve">      "given": "Yang"</w:instrText>
        </w:r>
        <w:r w:rsidRPr="00D011C8">
          <w:rPr>
            <w:rFonts w:ascii="Times New Roman" w:hAnsi="Times New Roman" w:cs="Times New Roman"/>
            <w:sz w:val="24"/>
            <w:szCs w:val="24"/>
            <w:rPrChange w:id="17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7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78" w:author="MEYTAR" w:date="2015-04-25T21:53:00Z">
              <w:rPr>
                <w:rFonts w:ascii="Courier New" w:hAnsi="Courier New" w:cstheme="majorBidi"/>
                <w:noProof/>
                <w:color w:val="000000"/>
                <w:sz w:val="14"/>
                <w:szCs w:val="24"/>
              </w:rPr>
            </w:rPrChange>
          </w:rPr>
          <w:br/>
          <w:instrText xml:space="preserve">    "volume": "24",</w:instrText>
        </w:r>
        <w:r w:rsidRPr="00D011C8">
          <w:rPr>
            <w:rFonts w:ascii="Times New Roman" w:hAnsi="Times New Roman" w:cs="Times New Roman"/>
            <w:sz w:val="24"/>
            <w:szCs w:val="24"/>
            <w:rPrChange w:id="179" w:author="MEYTAR" w:date="2015-04-25T21:53:00Z">
              <w:rPr>
                <w:rFonts w:ascii="Courier New" w:hAnsi="Courier New" w:cstheme="majorBidi"/>
                <w:noProof/>
                <w:color w:val="000000"/>
                <w:sz w:val="14"/>
                <w:szCs w:val="24"/>
              </w:rPr>
            </w:rPrChange>
          </w:rPr>
          <w:br/>
          <w:instrText xml:space="preserve">    "title": "Calibrating MODIS aerosol optical depth for predicting daily PM2. 5 concentrations via statistical downscaling",</w:instrText>
        </w:r>
        <w:r w:rsidRPr="00D011C8">
          <w:rPr>
            <w:rFonts w:ascii="Times New Roman" w:hAnsi="Times New Roman" w:cs="Times New Roman"/>
            <w:sz w:val="24"/>
            <w:szCs w:val="24"/>
            <w:rPrChange w:id="180" w:author="MEYTAR" w:date="2015-04-25T21:53:00Z">
              <w:rPr>
                <w:rFonts w:ascii="Courier New" w:hAnsi="Courier New" w:cstheme="majorBidi"/>
                <w:noProof/>
                <w:color w:val="000000"/>
                <w:sz w:val="14"/>
                <w:szCs w:val="24"/>
              </w:rPr>
            </w:rPrChange>
          </w:rPr>
          <w:br/>
          <w:instrText xml:space="preserve">    "container-title": "Journal of Exposure Science and Environmental Epidemiology",</w:instrText>
        </w:r>
        <w:r w:rsidRPr="00D011C8">
          <w:rPr>
            <w:rFonts w:ascii="Times New Roman" w:hAnsi="Times New Roman" w:cs="Times New Roman"/>
            <w:sz w:val="24"/>
            <w:szCs w:val="24"/>
            <w:rPrChange w:id="181" w:author="MEYTAR" w:date="2015-04-25T21:53:00Z">
              <w:rPr>
                <w:rFonts w:ascii="Courier New" w:hAnsi="Courier New" w:cstheme="majorBidi"/>
                <w:noProof/>
                <w:color w:val="000000"/>
                <w:sz w:val="14"/>
                <w:szCs w:val="24"/>
              </w:rPr>
            </w:rPrChange>
          </w:rPr>
          <w:br/>
          <w:instrText xml:space="preserve">    "publisher": "Nature Publishing Group",</w:instrText>
        </w:r>
        <w:r w:rsidRPr="00D011C8">
          <w:rPr>
            <w:rFonts w:ascii="Times New Roman" w:hAnsi="Times New Roman" w:cs="Times New Roman"/>
            <w:sz w:val="24"/>
            <w:szCs w:val="24"/>
            <w:rPrChange w:id="182" w:author="MEYTAR" w:date="2015-04-25T21:53:00Z">
              <w:rPr>
                <w:rFonts w:ascii="Courier New" w:hAnsi="Courier New" w:cstheme="majorBidi"/>
                <w:noProof/>
                <w:color w:val="000000"/>
                <w:sz w:val="14"/>
                <w:szCs w:val="24"/>
              </w:rPr>
            </w:rPrChange>
          </w:rPr>
          <w:br/>
          <w:instrText xml:space="preserve">    "number": "4",</w:instrText>
        </w:r>
        <w:r w:rsidRPr="00D011C8">
          <w:rPr>
            <w:rFonts w:ascii="Times New Roman" w:hAnsi="Times New Roman" w:cs="Times New Roman"/>
            <w:sz w:val="24"/>
            <w:szCs w:val="24"/>
            <w:rPrChange w:id="183" w:author="MEYTAR" w:date="2015-04-25T21:53:00Z">
              <w:rPr>
                <w:rFonts w:ascii="Courier New" w:hAnsi="Courier New" w:cstheme="majorBidi"/>
                <w:noProof/>
                <w:color w:val="000000"/>
                <w:sz w:val="14"/>
                <w:szCs w:val="24"/>
              </w:rPr>
            </w:rPrChange>
          </w:rPr>
          <w:br/>
          <w:instrText xml:space="preserve">    "issue": "4",</w:instrText>
        </w:r>
        <w:r w:rsidRPr="00D011C8">
          <w:rPr>
            <w:rFonts w:ascii="Times New Roman" w:hAnsi="Times New Roman" w:cs="Times New Roman"/>
            <w:sz w:val="24"/>
            <w:szCs w:val="24"/>
            <w:rPrChange w:id="184" w:author="MEYTAR" w:date="2015-04-25T21:53:00Z">
              <w:rPr>
                <w:rFonts w:ascii="Courier New" w:hAnsi="Courier New" w:cstheme="majorBidi"/>
                <w:noProof/>
                <w:color w:val="000000"/>
                <w:sz w:val="14"/>
                <w:szCs w:val="24"/>
              </w:rPr>
            </w:rPrChange>
          </w:rPr>
          <w:br/>
          <w:instrText xml:space="preserve">    "page": "398-404",</w:instrText>
        </w:r>
        <w:r w:rsidRPr="00D011C8">
          <w:rPr>
            <w:rFonts w:ascii="Times New Roman" w:hAnsi="Times New Roman" w:cs="Times New Roman"/>
            <w:sz w:val="24"/>
            <w:szCs w:val="24"/>
            <w:rPrChange w:id="185" w:author="MEYTAR" w:date="2015-04-25T21:53:00Z">
              <w:rPr>
                <w:rFonts w:ascii="Courier New" w:hAnsi="Courier New" w:cstheme="majorBidi"/>
                <w:noProof/>
                <w:color w:val="000000"/>
                <w:sz w:val="14"/>
                <w:szCs w:val="24"/>
              </w:rPr>
            </w:rPrChange>
          </w:rPr>
          <w:br/>
          <w:instrText xml:space="preserve">    "page-first": "398",</w:instrText>
        </w:r>
        <w:r w:rsidRPr="00D011C8">
          <w:rPr>
            <w:rFonts w:ascii="Times New Roman" w:hAnsi="Times New Roman" w:cs="Times New Roman"/>
            <w:sz w:val="24"/>
            <w:szCs w:val="24"/>
            <w:rPrChange w:id="186" w:author="MEYTAR" w:date="2015-04-25T21:53:00Z">
              <w:rPr>
                <w:rFonts w:ascii="Courier New" w:hAnsi="Courier New" w:cstheme="majorBidi"/>
                <w:noProof/>
                <w:color w:val="000000"/>
                <w:sz w:val="14"/>
                <w:szCs w:val="24"/>
              </w:rPr>
            </w:rPrChange>
          </w:rPr>
          <w:br/>
          <w:instrText xml:space="preserve">    "issued": {</w:instrText>
        </w:r>
        <w:r w:rsidRPr="00D011C8">
          <w:rPr>
            <w:rFonts w:ascii="Times New Roman" w:hAnsi="Times New Roman" w:cs="Times New Roman"/>
            <w:sz w:val="24"/>
            <w:szCs w:val="24"/>
            <w:rPrChange w:id="187" w:author="MEYTAR" w:date="2015-04-25T21:53:00Z">
              <w:rPr>
                <w:rFonts w:ascii="Courier New" w:hAnsi="Courier New" w:cstheme="majorBidi"/>
                <w:noProof/>
                <w:color w:val="000000"/>
                <w:sz w:val="14"/>
                <w:szCs w:val="24"/>
              </w:rPr>
            </w:rPrChange>
          </w:rPr>
          <w:br/>
          <w:instrText xml:space="preserve">     "date-parts": [</w:instrText>
        </w:r>
        <w:r w:rsidRPr="00D011C8">
          <w:rPr>
            <w:rFonts w:ascii="Times New Roman" w:hAnsi="Times New Roman" w:cs="Times New Roman"/>
            <w:sz w:val="24"/>
            <w:szCs w:val="24"/>
            <w:rPrChange w:id="18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89" w:author="MEYTAR" w:date="2015-04-25T21:53:00Z">
              <w:rPr>
                <w:rFonts w:ascii="Courier New" w:hAnsi="Courier New" w:cstheme="majorBidi"/>
                <w:noProof/>
                <w:color w:val="000000"/>
                <w:sz w:val="14"/>
                <w:szCs w:val="24"/>
              </w:rPr>
            </w:rPrChange>
          </w:rPr>
          <w:br/>
          <w:instrText xml:space="preserve">       2014</w:instrText>
        </w:r>
        <w:r w:rsidRPr="00D011C8">
          <w:rPr>
            <w:rFonts w:ascii="Times New Roman" w:hAnsi="Times New Roman" w:cs="Times New Roman"/>
            <w:sz w:val="24"/>
            <w:szCs w:val="24"/>
            <w:rPrChange w:id="190"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9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9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9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9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9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196" w:author="MEYTAR" w:date="2015-04-25T21:53:00Z">
              <w:rPr>
                <w:rFonts w:ascii="Courier New" w:hAnsi="Courier New" w:cstheme="majorBidi"/>
                <w:noProof/>
                <w:color w:val="000000"/>
                <w:sz w:val="14"/>
                <w:szCs w:val="24"/>
              </w:rPr>
            </w:rPrChange>
          </w:rPr>
          <w:br/>
          <w:instrText xml:space="preserve">   "id": "hu_estimating_2014",</w:instrText>
        </w:r>
        <w:r w:rsidRPr="00D011C8">
          <w:rPr>
            <w:rFonts w:ascii="Times New Roman" w:hAnsi="Times New Roman" w:cs="Times New Roman"/>
            <w:sz w:val="24"/>
            <w:szCs w:val="24"/>
            <w:rPrChange w:id="197" w:author="MEYTAR" w:date="2015-04-25T21:53:00Z">
              <w:rPr>
                <w:rFonts w:ascii="Courier New" w:hAnsi="Courier New" w:cstheme="majorBidi"/>
                <w:noProof/>
                <w:color w:val="000000"/>
                <w:sz w:val="14"/>
                <w:szCs w:val="24"/>
              </w:rPr>
            </w:rPrChange>
          </w:rPr>
          <w:br/>
          <w:instrText xml:space="preserve">   "item": {</w:instrText>
        </w:r>
        <w:r w:rsidRPr="00D011C8">
          <w:rPr>
            <w:rFonts w:ascii="Times New Roman" w:hAnsi="Times New Roman" w:cs="Times New Roman"/>
            <w:sz w:val="24"/>
            <w:szCs w:val="24"/>
            <w:rPrChange w:id="198" w:author="MEYTAR" w:date="2015-04-25T21:53:00Z">
              <w:rPr>
                <w:rFonts w:ascii="Courier New" w:hAnsi="Courier New" w:cstheme="majorBidi"/>
                <w:noProof/>
                <w:color w:val="000000"/>
                <w:sz w:val="14"/>
                <w:szCs w:val="24"/>
              </w:rPr>
            </w:rPrChange>
          </w:rPr>
          <w:br/>
          <w:instrText xml:space="preserve">    "id": "hu_estimating_2014",</w:instrText>
        </w:r>
        <w:r w:rsidRPr="00D011C8">
          <w:rPr>
            <w:rFonts w:ascii="Times New Roman" w:hAnsi="Times New Roman" w:cs="Times New Roman"/>
            <w:sz w:val="24"/>
            <w:szCs w:val="24"/>
            <w:rPrChange w:id="199" w:author="MEYTAR" w:date="2015-04-25T21:53:00Z">
              <w:rPr>
                <w:rFonts w:ascii="Courier New" w:hAnsi="Courier New" w:cstheme="majorBidi"/>
                <w:noProof/>
                <w:color w:val="000000"/>
                <w:sz w:val="14"/>
                <w:szCs w:val="24"/>
              </w:rPr>
            </w:rPrChange>
          </w:rPr>
          <w:br/>
          <w:instrText xml:space="preserve">    "type": "article-journal",</w:instrText>
        </w:r>
        <w:r w:rsidRPr="00D011C8">
          <w:rPr>
            <w:rFonts w:ascii="Times New Roman" w:hAnsi="Times New Roman" w:cs="Times New Roman"/>
            <w:sz w:val="24"/>
            <w:szCs w:val="24"/>
            <w:rPrChange w:id="200" w:author="MEYTAR" w:date="2015-04-25T21:53:00Z">
              <w:rPr>
                <w:rFonts w:ascii="Courier New" w:hAnsi="Courier New" w:cstheme="majorBidi"/>
                <w:noProof/>
                <w:color w:val="000000"/>
                <w:sz w:val="14"/>
                <w:szCs w:val="24"/>
              </w:rPr>
            </w:rPrChange>
          </w:rPr>
          <w:br/>
          <w:instrText xml:space="preserve">    "author": [</w:instrText>
        </w:r>
        <w:r w:rsidRPr="00D011C8">
          <w:rPr>
            <w:rFonts w:ascii="Times New Roman" w:hAnsi="Times New Roman" w:cs="Times New Roman"/>
            <w:sz w:val="24"/>
            <w:szCs w:val="24"/>
            <w:rPrChange w:id="20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02" w:author="MEYTAR" w:date="2015-04-25T21:53:00Z">
              <w:rPr>
                <w:rFonts w:ascii="Courier New" w:hAnsi="Courier New" w:cstheme="majorBidi"/>
                <w:noProof/>
                <w:color w:val="000000"/>
                <w:sz w:val="14"/>
                <w:szCs w:val="24"/>
              </w:rPr>
            </w:rPrChange>
          </w:rPr>
          <w:br/>
          <w:instrText xml:space="preserve">      "family": "Hu",</w:instrText>
        </w:r>
        <w:r w:rsidRPr="00D011C8">
          <w:rPr>
            <w:rFonts w:ascii="Times New Roman" w:hAnsi="Times New Roman" w:cs="Times New Roman"/>
            <w:sz w:val="24"/>
            <w:szCs w:val="24"/>
            <w:rPrChange w:id="203" w:author="MEYTAR" w:date="2015-04-25T21:53:00Z">
              <w:rPr>
                <w:rFonts w:ascii="Courier New" w:hAnsi="Courier New" w:cstheme="majorBidi"/>
                <w:noProof/>
                <w:color w:val="000000"/>
                <w:sz w:val="14"/>
                <w:szCs w:val="24"/>
              </w:rPr>
            </w:rPrChange>
          </w:rPr>
          <w:br/>
          <w:instrText xml:space="preserve">      "given": "Xuefei"</w:instrText>
        </w:r>
        <w:r w:rsidRPr="00D011C8">
          <w:rPr>
            <w:rFonts w:ascii="Times New Roman" w:hAnsi="Times New Roman" w:cs="Times New Roman"/>
            <w:sz w:val="24"/>
            <w:szCs w:val="24"/>
            <w:rPrChange w:id="20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0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06" w:author="MEYTAR" w:date="2015-04-25T21:53:00Z">
              <w:rPr>
                <w:rFonts w:ascii="Courier New" w:hAnsi="Courier New" w:cstheme="majorBidi"/>
                <w:noProof/>
                <w:color w:val="000000"/>
                <w:sz w:val="14"/>
                <w:szCs w:val="24"/>
              </w:rPr>
            </w:rPrChange>
          </w:rPr>
          <w:br/>
          <w:instrText xml:space="preserve">      "family": "Waller",</w:instrText>
        </w:r>
        <w:r w:rsidRPr="00D011C8">
          <w:rPr>
            <w:rFonts w:ascii="Times New Roman" w:hAnsi="Times New Roman" w:cs="Times New Roman"/>
            <w:sz w:val="24"/>
            <w:szCs w:val="24"/>
            <w:rPrChange w:id="207" w:author="MEYTAR" w:date="2015-04-25T21:53:00Z">
              <w:rPr>
                <w:rFonts w:ascii="Courier New" w:hAnsi="Courier New" w:cstheme="majorBidi"/>
                <w:noProof/>
                <w:color w:val="000000"/>
                <w:sz w:val="14"/>
                <w:szCs w:val="24"/>
              </w:rPr>
            </w:rPrChange>
          </w:rPr>
          <w:br/>
          <w:instrText xml:space="preserve">      "given": "Lance A."</w:instrText>
        </w:r>
        <w:r w:rsidRPr="00D011C8">
          <w:rPr>
            <w:rFonts w:ascii="Times New Roman" w:hAnsi="Times New Roman" w:cs="Times New Roman"/>
            <w:sz w:val="24"/>
            <w:szCs w:val="24"/>
            <w:rPrChange w:id="20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0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10" w:author="MEYTAR" w:date="2015-04-25T21:53:00Z">
              <w:rPr>
                <w:rFonts w:ascii="Courier New" w:hAnsi="Courier New" w:cstheme="majorBidi"/>
                <w:noProof/>
                <w:color w:val="000000"/>
                <w:sz w:val="14"/>
                <w:szCs w:val="24"/>
              </w:rPr>
            </w:rPrChange>
          </w:rPr>
          <w:br/>
          <w:instrText xml:space="preserve">      "family": "Lyapustin",</w:instrText>
        </w:r>
        <w:r w:rsidRPr="00D011C8">
          <w:rPr>
            <w:rFonts w:ascii="Times New Roman" w:hAnsi="Times New Roman" w:cs="Times New Roman"/>
            <w:sz w:val="24"/>
            <w:szCs w:val="24"/>
            <w:rPrChange w:id="211" w:author="MEYTAR" w:date="2015-04-25T21:53:00Z">
              <w:rPr>
                <w:rFonts w:ascii="Courier New" w:hAnsi="Courier New" w:cstheme="majorBidi"/>
                <w:noProof/>
                <w:color w:val="000000"/>
                <w:sz w:val="14"/>
                <w:szCs w:val="24"/>
              </w:rPr>
            </w:rPrChange>
          </w:rPr>
          <w:br/>
          <w:instrText xml:space="preserve">      "given": "Alexei"</w:instrText>
        </w:r>
        <w:r w:rsidRPr="00D011C8">
          <w:rPr>
            <w:rFonts w:ascii="Times New Roman" w:hAnsi="Times New Roman" w:cs="Times New Roman"/>
            <w:sz w:val="24"/>
            <w:szCs w:val="24"/>
            <w:rPrChange w:id="21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1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14" w:author="MEYTAR" w:date="2015-04-25T21:53:00Z">
              <w:rPr>
                <w:rFonts w:ascii="Courier New" w:hAnsi="Courier New" w:cstheme="majorBidi"/>
                <w:noProof/>
                <w:color w:val="000000"/>
                <w:sz w:val="14"/>
                <w:szCs w:val="24"/>
              </w:rPr>
            </w:rPrChange>
          </w:rPr>
          <w:br/>
          <w:instrText xml:space="preserve">      "family": "Wang",</w:instrText>
        </w:r>
        <w:r w:rsidRPr="00D011C8">
          <w:rPr>
            <w:rFonts w:ascii="Times New Roman" w:hAnsi="Times New Roman" w:cs="Times New Roman"/>
            <w:sz w:val="24"/>
            <w:szCs w:val="24"/>
            <w:rPrChange w:id="215" w:author="MEYTAR" w:date="2015-04-25T21:53:00Z">
              <w:rPr>
                <w:rFonts w:ascii="Courier New" w:hAnsi="Courier New" w:cstheme="majorBidi"/>
                <w:noProof/>
                <w:color w:val="000000"/>
                <w:sz w:val="14"/>
                <w:szCs w:val="24"/>
              </w:rPr>
            </w:rPrChange>
          </w:rPr>
          <w:br/>
          <w:instrText xml:space="preserve">      "given": "Yujie"</w:instrText>
        </w:r>
        <w:r w:rsidRPr="00D011C8">
          <w:rPr>
            <w:rFonts w:ascii="Times New Roman" w:hAnsi="Times New Roman" w:cs="Times New Roman"/>
            <w:sz w:val="24"/>
            <w:szCs w:val="24"/>
            <w:rPrChange w:id="21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1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18" w:author="MEYTAR" w:date="2015-04-25T21:53:00Z">
              <w:rPr>
                <w:rFonts w:ascii="Courier New" w:hAnsi="Courier New" w:cstheme="majorBidi"/>
                <w:noProof/>
                <w:color w:val="000000"/>
                <w:sz w:val="14"/>
                <w:szCs w:val="24"/>
              </w:rPr>
            </w:rPrChange>
          </w:rPr>
          <w:br/>
          <w:instrText xml:space="preserve">      "family": "Al-Hamdan",</w:instrText>
        </w:r>
        <w:r w:rsidRPr="00D011C8">
          <w:rPr>
            <w:rFonts w:ascii="Times New Roman" w:hAnsi="Times New Roman" w:cs="Times New Roman"/>
            <w:sz w:val="24"/>
            <w:szCs w:val="24"/>
            <w:rPrChange w:id="219" w:author="MEYTAR" w:date="2015-04-25T21:53:00Z">
              <w:rPr>
                <w:rFonts w:ascii="Courier New" w:hAnsi="Courier New" w:cstheme="majorBidi"/>
                <w:noProof/>
                <w:color w:val="000000"/>
                <w:sz w:val="14"/>
                <w:szCs w:val="24"/>
              </w:rPr>
            </w:rPrChange>
          </w:rPr>
          <w:br/>
          <w:instrText xml:space="preserve">      "given": "Mohammad Z."</w:instrText>
        </w:r>
        <w:r w:rsidRPr="00D011C8">
          <w:rPr>
            <w:rFonts w:ascii="Times New Roman" w:hAnsi="Times New Roman" w:cs="Times New Roman"/>
            <w:sz w:val="24"/>
            <w:szCs w:val="24"/>
            <w:rPrChange w:id="220"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2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22" w:author="MEYTAR" w:date="2015-04-25T21:53:00Z">
              <w:rPr>
                <w:rFonts w:ascii="Courier New" w:hAnsi="Courier New" w:cstheme="majorBidi"/>
                <w:noProof/>
                <w:color w:val="000000"/>
                <w:sz w:val="14"/>
                <w:szCs w:val="24"/>
              </w:rPr>
            </w:rPrChange>
          </w:rPr>
          <w:br/>
          <w:instrText xml:space="preserve">      "family": "Crosson",</w:instrText>
        </w:r>
        <w:r w:rsidRPr="00D011C8">
          <w:rPr>
            <w:rFonts w:ascii="Times New Roman" w:hAnsi="Times New Roman" w:cs="Times New Roman"/>
            <w:sz w:val="24"/>
            <w:szCs w:val="24"/>
            <w:rPrChange w:id="223" w:author="MEYTAR" w:date="2015-04-25T21:53:00Z">
              <w:rPr>
                <w:rFonts w:ascii="Courier New" w:hAnsi="Courier New" w:cstheme="majorBidi"/>
                <w:noProof/>
                <w:color w:val="000000"/>
                <w:sz w:val="14"/>
                <w:szCs w:val="24"/>
              </w:rPr>
            </w:rPrChange>
          </w:rPr>
          <w:br/>
          <w:instrText xml:space="preserve">      "given": "William L."</w:instrText>
        </w:r>
        <w:r w:rsidRPr="00D011C8">
          <w:rPr>
            <w:rFonts w:ascii="Times New Roman" w:hAnsi="Times New Roman" w:cs="Times New Roman"/>
            <w:sz w:val="24"/>
            <w:szCs w:val="24"/>
            <w:rPrChange w:id="22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2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26" w:author="MEYTAR" w:date="2015-04-25T21:53:00Z">
              <w:rPr>
                <w:rFonts w:ascii="Courier New" w:hAnsi="Courier New" w:cstheme="majorBidi"/>
                <w:noProof/>
                <w:color w:val="000000"/>
                <w:sz w:val="14"/>
                <w:szCs w:val="24"/>
              </w:rPr>
            </w:rPrChange>
          </w:rPr>
          <w:br/>
          <w:instrText xml:space="preserve">      "family": "Estes Jr.",</w:instrText>
        </w:r>
        <w:r w:rsidRPr="00D011C8">
          <w:rPr>
            <w:rFonts w:ascii="Times New Roman" w:hAnsi="Times New Roman" w:cs="Times New Roman"/>
            <w:sz w:val="24"/>
            <w:szCs w:val="24"/>
            <w:rPrChange w:id="227" w:author="MEYTAR" w:date="2015-04-25T21:53:00Z">
              <w:rPr>
                <w:rFonts w:ascii="Courier New" w:hAnsi="Courier New" w:cstheme="majorBidi"/>
                <w:noProof/>
                <w:color w:val="000000"/>
                <w:sz w:val="14"/>
                <w:szCs w:val="24"/>
              </w:rPr>
            </w:rPrChange>
          </w:rPr>
          <w:br/>
          <w:instrText xml:space="preserve">      "given": "Maurice G."</w:instrText>
        </w:r>
        <w:r w:rsidRPr="00D011C8">
          <w:rPr>
            <w:rFonts w:ascii="Times New Roman" w:hAnsi="Times New Roman" w:cs="Times New Roman"/>
            <w:sz w:val="24"/>
            <w:szCs w:val="24"/>
            <w:rPrChange w:id="22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29"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30" w:author="MEYTAR" w:date="2015-04-25T21:53:00Z">
              <w:rPr>
                <w:rFonts w:ascii="Courier New" w:hAnsi="Courier New" w:cstheme="majorBidi"/>
                <w:noProof/>
                <w:color w:val="000000"/>
                <w:sz w:val="14"/>
                <w:szCs w:val="24"/>
              </w:rPr>
            </w:rPrChange>
          </w:rPr>
          <w:br/>
          <w:instrText xml:space="preserve">      "family": "Estes",</w:instrText>
        </w:r>
        <w:r w:rsidRPr="00D011C8">
          <w:rPr>
            <w:rFonts w:ascii="Times New Roman" w:hAnsi="Times New Roman" w:cs="Times New Roman"/>
            <w:sz w:val="24"/>
            <w:szCs w:val="24"/>
            <w:rPrChange w:id="231" w:author="MEYTAR" w:date="2015-04-25T21:53:00Z">
              <w:rPr>
                <w:rFonts w:ascii="Courier New" w:hAnsi="Courier New" w:cstheme="majorBidi"/>
                <w:noProof/>
                <w:color w:val="000000"/>
                <w:sz w:val="14"/>
                <w:szCs w:val="24"/>
              </w:rPr>
            </w:rPrChange>
          </w:rPr>
          <w:br/>
          <w:instrText xml:space="preserve">      "given": "Sue M."</w:instrText>
        </w:r>
        <w:r w:rsidRPr="00D011C8">
          <w:rPr>
            <w:rFonts w:ascii="Times New Roman" w:hAnsi="Times New Roman" w:cs="Times New Roman"/>
            <w:sz w:val="24"/>
            <w:szCs w:val="24"/>
            <w:rPrChange w:id="23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3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34" w:author="MEYTAR" w:date="2015-04-25T21:53:00Z">
              <w:rPr>
                <w:rFonts w:ascii="Courier New" w:hAnsi="Courier New" w:cstheme="majorBidi"/>
                <w:noProof/>
                <w:color w:val="000000"/>
                <w:sz w:val="14"/>
                <w:szCs w:val="24"/>
              </w:rPr>
            </w:rPrChange>
          </w:rPr>
          <w:br/>
          <w:instrText xml:space="preserve">      "family": "Quattrochi",</w:instrText>
        </w:r>
        <w:r w:rsidRPr="00D011C8">
          <w:rPr>
            <w:rFonts w:ascii="Times New Roman" w:hAnsi="Times New Roman" w:cs="Times New Roman"/>
            <w:sz w:val="24"/>
            <w:szCs w:val="24"/>
            <w:rPrChange w:id="235" w:author="MEYTAR" w:date="2015-04-25T21:53:00Z">
              <w:rPr>
                <w:rFonts w:ascii="Courier New" w:hAnsi="Courier New" w:cstheme="majorBidi"/>
                <w:noProof/>
                <w:color w:val="000000"/>
                <w:sz w:val="14"/>
                <w:szCs w:val="24"/>
              </w:rPr>
            </w:rPrChange>
          </w:rPr>
          <w:br/>
          <w:instrText xml:space="preserve">      "given": "Dale A."</w:instrText>
        </w:r>
        <w:r w:rsidRPr="00D011C8">
          <w:rPr>
            <w:rFonts w:ascii="Times New Roman" w:hAnsi="Times New Roman" w:cs="Times New Roman"/>
            <w:sz w:val="24"/>
            <w:szCs w:val="24"/>
            <w:rPrChange w:id="23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37"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38" w:author="MEYTAR" w:date="2015-04-25T21:53:00Z">
              <w:rPr>
                <w:rFonts w:ascii="Courier New" w:hAnsi="Courier New" w:cstheme="majorBidi"/>
                <w:noProof/>
                <w:color w:val="000000"/>
                <w:sz w:val="14"/>
                <w:szCs w:val="24"/>
              </w:rPr>
            </w:rPrChange>
          </w:rPr>
          <w:br/>
          <w:instrText xml:space="preserve">      "family": "Puttaswamy",</w:instrText>
        </w:r>
        <w:r w:rsidRPr="00D011C8">
          <w:rPr>
            <w:rFonts w:ascii="Times New Roman" w:hAnsi="Times New Roman" w:cs="Times New Roman"/>
            <w:sz w:val="24"/>
            <w:szCs w:val="24"/>
            <w:rPrChange w:id="239" w:author="MEYTAR" w:date="2015-04-25T21:53:00Z">
              <w:rPr>
                <w:rFonts w:ascii="Courier New" w:hAnsi="Courier New" w:cstheme="majorBidi"/>
                <w:noProof/>
                <w:color w:val="000000"/>
                <w:sz w:val="14"/>
                <w:szCs w:val="24"/>
              </w:rPr>
            </w:rPrChange>
          </w:rPr>
          <w:br/>
          <w:instrText xml:space="preserve">      "given": "Sweta Jinnagara"</w:instrText>
        </w:r>
        <w:r w:rsidRPr="00D011C8">
          <w:rPr>
            <w:rFonts w:ascii="Times New Roman" w:hAnsi="Times New Roman" w:cs="Times New Roman"/>
            <w:sz w:val="24"/>
            <w:szCs w:val="24"/>
            <w:rPrChange w:id="240"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4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42" w:author="MEYTAR" w:date="2015-04-25T21:53:00Z">
              <w:rPr>
                <w:rFonts w:ascii="Courier New" w:hAnsi="Courier New" w:cstheme="majorBidi"/>
                <w:noProof/>
                <w:color w:val="000000"/>
                <w:sz w:val="14"/>
                <w:szCs w:val="24"/>
              </w:rPr>
            </w:rPrChange>
          </w:rPr>
          <w:br/>
          <w:instrText xml:space="preserve">      "family": "Liu",</w:instrText>
        </w:r>
        <w:r w:rsidRPr="00D011C8">
          <w:rPr>
            <w:rFonts w:ascii="Times New Roman" w:hAnsi="Times New Roman" w:cs="Times New Roman"/>
            <w:sz w:val="24"/>
            <w:szCs w:val="24"/>
            <w:rPrChange w:id="243" w:author="MEYTAR" w:date="2015-04-25T21:53:00Z">
              <w:rPr>
                <w:rFonts w:ascii="Courier New" w:hAnsi="Courier New" w:cstheme="majorBidi"/>
                <w:noProof/>
                <w:color w:val="000000"/>
                <w:sz w:val="14"/>
                <w:szCs w:val="24"/>
              </w:rPr>
            </w:rPrChange>
          </w:rPr>
          <w:br/>
          <w:instrText xml:space="preserve">      "given": "Yang"</w:instrText>
        </w:r>
        <w:r w:rsidRPr="00D011C8">
          <w:rPr>
            <w:rFonts w:ascii="Times New Roman" w:hAnsi="Times New Roman" w:cs="Times New Roman"/>
            <w:sz w:val="24"/>
            <w:szCs w:val="24"/>
            <w:rPrChange w:id="24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4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46" w:author="MEYTAR" w:date="2015-04-25T21:53:00Z">
              <w:rPr>
                <w:rFonts w:ascii="Courier New" w:hAnsi="Courier New" w:cstheme="majorBidi"/>
                <w:noProof/>
                <w:color w:val="000000"/>
                <w:sz w:val="14"/>
                <w:szCs w:val="24"/>
              </w:rPr>
            </w:rPrChange>
          </w:rPr>
          <w:br/>
          <w:instrText xml:space="preserve">    "abstract": "Previous studies showed that fine particulate matter (PM2.5, particles smaller than 2.5 \ufffd\ufffd\ufffd\ufffdm in aerodynamic diameter) is associated with various health outcomes. Ground in situ measurements of PM2.5 concentrations are considered to be the gold standard, but are time-consuming and costly. Satellite-retrieved aerosol optical depth (AOD) products have the potential to supplement the ground monitoring networks to provide spatiotemporally-resolved PM2.5 exposure estimates. However, the coarse resolutions (e.g., 10 km) of the satellite AOD products used in previous studies make it very difficult to estimate urban-scale PM2.5 characteristics that are crucial to population-based PM2.5 health effects research. In this paper, a new aerosol product with 1 km spatial resolution derived by the Multi-Angle Implementation of Atmospheric Correction (MAIAC) algorithm was examined using a two-stage spatial statistical model with meteorological fields (e.g., wind speed) and land use parameters (e.g., forest cover, road length, elevation, and point emissions) as ancillary variables to estimate daily mean PM2.5 concentrations. The study area is the southeastern U.S., and data for 2003 were collected from various sources. A cross validation approach was implemented for model validation. We obtained R2 of 0.83, mean prediction error (MPE) of 1.89 \ufffd\ufffd\ufffd\ufffdg/m3, and square root of the mean squared prediction errors (RMSPE) of 2.73 \ufffd\ufffd\ufffd\ufffdg/m3 in model fitting, and R2 of 0.67, MPE of 2.54 \ufffd\ufffd\ufffd\ufffdg/m3, and RMSPE of 3.88 \ufffd\ufffd\ufffd\ufffdg/m3 in cross validation. Both model fitting and cross validation indicate a good fit between the dependent variable and predictor variables. The results showed that 1 km spatial resolution MAIAC AOD can be used to estimate PM2.5 concentrations.",</w:instrText>
        </w:r>
        <w:r w:rsidRPr="00D011C8">
          <w:rPr>
            <w:rFonts w:ascii="Times New Roman" w:hAnsi="Times New Roman" w:cs="Times New Roman"/>
            <w:sz w:val="24"/>
            <w:szCs w:val="24"/>
            <w:rPrChange w:id="247" w:author="MEYTAR" w:date="2015-04-25T21:53:00Z">
              <w:rPr>
                <w:rFonts w:ascii="Courier New" w:hAnsi="Courier New" w:cstheme="majorBidi"/>
                <w:noProof/>
                <w:color w:val="000000"/>
                <w:sz w:val="14"/>
                <w:szCs w:val="24"/>
              </w:rPr>
            </w:rPrChange>
          </w:rPr>
          <w:br/>
          <w:instrText xml:space="preserve">    "DOI": "10.1016/j.rse.2013.08.032",</w:instrText>
        </w:r>
        <w:r w:rsidRPr="00D011C8">
          <w:rPr>
            <w:rFonts w:ascii="Times New Roman" w:hAnsi="Times New Roman" w:cs="Times New Roman"/>
            <w:sz w:val="24"/>
            <w:szCs w:val="24"/>
            <w:rPrChange w:id="248" w:author="MEYTAR" w:date="2015-04-25T21:53:00Z">
              <w:rPr>
                <w:rFonts w:ascii="Courier New" w:hAnsi="Courier New" w:cstheme="majorBidi"/>
                <w:noProof/>
                <w:color w:val="000000"/>
                <w:sz w:val="14"/>
                <w:szCs w:val="24"/>
              </w:rPr>
            </w:rPrChange>
          </w:rPr>
          <w:br/>
          <w:instrText xml:space="preserve">    "volume": "140",</w:instrText>
        </w:r>
        <w:r w:rsidRPr="00D011C8">
          <w:rPr>
            <w:rFonts w:ascii="Times New Roman" w:hAnsi="Times New Roman" w:cs="Times New Roman"/>
            <w:sz w:val="24"/>
            <w:szCs w:val="24"/>
            <w:rPrChange w:id="249" w:author="MEYTAR" w:date="2015-04-25T21:53:00Z">
              <w:rPr>
                <w:rFonts w:ascii="Courier New" w:hAnsi="Courier New" w:cstheme="majorBidi"/>
                <w:noProof/>
                <w:color w:val="000000"/>
                <w:sz w:val="14"/>
                <w:szCs w:val="24"/>
              </w:rPr>
            </w:rPrChange>
          </w:rPr>
          <w:br/>
          <w:instrText xml:space="preserve">    "keyword": "Aerosol optical depth",</w:instrText>
        </w:r>
        <w:r w:rsidRPr="00D011C8">
          <w:rPr>
            <w:rFonts w:ascii="Times New Roman" w:hAnsi="Times New Roman" w:cs="Times New Roman"/>
            <w:sz w:val="24"/>
            <w:szCs w:val="24"/>
            <w:rPrChange w:id="250" w:author="MEYTAR" w:date="2015-04-25T21:53:00Z">
              <w:rPr>
                <w:rFonts w:ascii="Courier New" w:hAnsi="Courier New" w:cstheme="majorBidi"/>
                <w:noProof/>
                <w:color w:val="000000"/>
                <w:sz w:val="14"/>
                <w:szCs w:val="24"/>
              </w:rPr>
            </w:rPrChange>
          </w:rPr>
          <w:br/>
          <w:instrText xml:space="preserve">    "URL": "http://www.sciencedirect.com/science/article/pii/S0034425713002903",</w:instrText>
        </w:r>
        <w:r w:rsidRPr="00D011C8">
          <w:rPr>
            <w:rFonts w:ascii="Times New Roman" w:hAnsi="Times New Roman" w:cs="Times New Roman"/>
            <w:sz w:val="24"/>
            <w:szCs w:val="24"/>
            <w:rPrChange w:id="251" w:author="MEYTAR" w:date="2015-04-25T21:53:00Z">
              <w:rPr>
                <w:rFonts w:ascii="Courier New" w:hAnsi="Courier New" w:cstheme="majorBidi"/>
                <w:noProof/>
                <w:color w:val="000000"/>
                <w:sz w:val="14"/>
                <w:szCs w:val="24"/>
              </w:rPr>
            </w:rPrChange>
          </w:rPr>
          <w:br/>
          <w:instrText xml:space="preserve">    "ISSN": "0034-4257",</w:instrText>
        </w:r>
        <w:r w:rsidRPr="00D011C8">
          <w:rPr>
            <w:rFonts w:ascii="Times New Roman" w:hAnsi="Times New Roman" w:cs="Times New Roman"/>
            <w:sz w:val="24"/>
            <w:szCs w:val="24"/>
            <w:rPrChange w:id="252" w:author="MEYTAR" w:date="2015-04-25T21:53:00Z">
              <w:rPr>
                <w:rFonts w:ascii="Courier New" w:hAnsi="Courier New" w:cstheme="majorBidi"/>
                <w:noProof/>
                <w:color w:val="000000"/>
                <w:sz w:val="14"/>
                <w:szCs w:val="24"/>
              </w:rPr>
            </w:rPrChange>
          </w:rPr>
          <w:br/>
          <w:instrText xml:space="preserve">    "title": "Estimating ground-level PM2.5 concentrations in the Southeastern United States using MAIAC AOD retrievals and a two-stage model",</w:instrText>
        </w:r>
        <w:r w:rsidRPr="00D011C8">
          <w:rPr>
            <w:rFonts w:ascii="Times New Roman" w:hAnsi="Times New Roman" w:cs="Times New Roman"/>
            <w:sz w:val="24"/>
            <w:szCs w:val="24"/>
            <w:rPrChange w:id="253" w:author="MEYTAR" w:date="2015-04-25T21:53:00Z">
              <w:rPr>
                <w:rFonts w:ascii="Courier New" w:hAnsi="Courier New" w:cstheme="majorBidi"/>
                <w:noProof/>
                <w:color w:val="000000"/>
                <w:sz w:val="14"/>
                <w:szCs w:val="24"/>
              </w:rPr>
            </w:rPrChange>
          </w:rPr>
          <w:br/>
          <w:instrText xml:space="preserve">    "container-title": "Remote Sensing of Environment",</w:instrText>
        </w:r>
        <w:r w:rsidRPr="00D011C8">
          <w:rPr>
            <w:rFonts w:ascii="Times New Roman" w:hAnsi="Times New Roman" w:cs="Times New Roman"/>
            <w:sz w:val="24"/>
            <w:szCs w:val="24"/>
            <w:rPrChange w:id="254" w:author="MEYTAR" w:date="2015-04-25T21:53:00Z">
              <w:rPr>
                <w:rFonts w:ascii="Courier New" w:hAnsi="Courier New" w:cstheme="majorBidi"/>
                <w:noProof/>
                <w:color w:val="000000"/>
                <w:sz w:val="14"/>
                <w:szCs w:val="24"/>
              </w:rPr>
            </w:rPrChange>
          </w:rPr>
          <w:br/>
          <w:instrText xml:space="preserve">    "page": "220-232",</w:instrText>
        </w:r>
        <w:r w:rsidRPr="00D011C8">
          <w:rPr>
            <w:rFonts w:ascii="Times New Roman" w:hAnsi="Times New Roman" w:cs="Times New Roman"/>
            <w:sz w:val="24"/>
            <w:szCs w:val="24"/>
            <w:rPrChange w:id="255" w:author="MEYTAR" w:date="2015-04-25T21:53:00Z">
              <w:rPr>
                <w:rFonts w:ascii="Courier New" w:hAnsi="Courier New" w:cstheme="majorBidi"/>
                <w:noProof/>
                <w:color w:val="000000"/>
                <w:sz w:val="14"/>
                <w:szCs w:val="24"/>
              </w:rPr>
            </w:rPrChange>
          </w:rPr>
          <w:br/>
          <w:instrText xml:space="preserve">    "page-first": "220",</w:instrText>
        </w:r>
        <w:r w:rsidRPr="00D011C8">
          <w:rPr>
            <w:rFonts w:ascii="Times New Roman" w:hAnsi="Times New Roman" w:cs="Times New Roman"/>
            <w:sz w:val="24"/>
            <w:szCs w:val="24"/>
            <w:rPrChange w:id="256" w:author="MEYTAR" w:date="2015-04-25T21:53:00Z">
              <w:rPr>
                <w:rFonts w:ascii="Courier New" w:hAnsi="Courier New" w:cstheme="majorBidi"/>
                <w:noProof/>
                <w:color w:val="000000"/>
                <w:sz w:val="14"/>
                <w:szCs w:val="24"/>
              </w:rPr>
            </w:rPrChange>
          </w:rPr>
          <w:br/>
          <w:instrText xml:space="preserve">    "issued": {</w:instrText>
        </w:r>
        <w:r w:rsidRPr="00D011C8">
          <w:rPr>
            <w:rFonts w:ascii="Times New Roman" w:hAnsi="Times New Roman" w:cs="Times New Roman"/>
            <w:sz w:val="24"/>
            <w:szCs w:val="24"/>
            <w:rPrChange w:id="257" w:author="MEYTAR" w:date="2015-04-25T21:53:00Z">
              <w:rPr>
                <w:rFonts w:ascii="Courier New" w:hAnsi="Courier New" w:cstheme="majorBidi"/>
                <w:noProof/>
                <w:color w:val="000000"/>
                <w:sz w:val="14"/>
                <w:szCs w:val="24"/>
              </w:rPr>
            </w:rPrChange>
          </w:rPr>
          <w:br/>
          <w:instrText xml:space="preserve">     "date-parts": [</w:instrText>
        </w:r>
        <w:r w:rsidRPr="00D011C8">
          <w:rPr>
            <w:rFonts w:ascii="Times New Roman" w:hAnsi="Times New Roman" w:cs="Times New Roman"/>
            <w:sz w:val="24"/>
            <w:szCs w:val="24"/>
            <w:rPrChange w:id="258"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59" w:author="MEYTAR" w:date="2015-04-25T21:53:00Z">
              <w:rPr>
                <w:rFonts w:ascii="Courier New" w:hAnsi="Courier New" w:cstheme="majorBidi"/>
                <w:noProof/>
                <w:color w:val="000000"/>
                <w:sz w:val="14"/>
                <w:szCs w:val="24"/>
              </w:rPr>
            </w:rPrChange>
          </w:rPr>
          <w:br/>
          <w:instrText xml:space="preserve">       2014,</w:instrText>
        </w:r>
        <w:r w:rsidRPr="00D011C8">
          <w:rPr>
            <w:rFonts w:ascii="Times New Roman" w:hAnsi="Times New Roman" w:cs="Times New Roman"/>
            <w:sz w:val="24"/>
            <w:szCs w:val="24"/>
            <w:rPrChange w:id="260" w:author="MEYTAR" w:date="2015-04-25T21:53:00Z">
              <w:rPr>
                <w:rFonts w:ascii="Courier New" w:hAnsi="Courier New" w:cstheme="majorBidi"/>
                <w:noProof/>
                <w:color w:val="000000"/>
                <w:sz w:val="14"/>
                <w:szCs w:val="24"/>
              </w:rPr>
            </w:rPrChange>
          </w:rPr>
          <w:br/>
          <w:instrText xml:space="preserve">       1</w:instrText>
        </w:r>
        <w:r w:rsidRPr="00D011C8">
          <w:rPr>
            <w:rFonts w:ascii="Times New Roman" w:hAnsi="Times New Roman" w:cs="Times New Roman"/>
            <w:sz w:val="24"/>
            <w:szCs w:val="24"/>
            <w:rPrChange w:id="261"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62"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63"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64"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65"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66" w:author="MEYTAR" w:date="2015-04-25T21:53:00Z">
              <w:rPr>
                <w:rFonts w:ascii="Courier New" w:hAnsi="Courier New" w:cstheme="majorBidi"/>
                <w:noProof/>
                <w:color w:val="000000"/>
                <w:sz w:val="14"/>
                <w:szCs w:val="24"/>
              </w:rPr>
            </w:rPrChange>
          </w:rPr>
          <w:br/>
          <w:instrText xml:space="preserve"> ]</w:instrText>
        </w:r>
        <w:r w:rsidRPr="00D011C8">
          <w:rPr>
            <w:rFonts w:ascii="Times New Roman" w:hAnsi="Times New Roman" w:cs="Times New Roman"/>
            <w:sz w:val="24"/>
            <w:szCs w:val="24"/>
            <w:rPrChange w:id="267" w:author="MEYTAR" w:date="2015-04-25T21:53:00Z">
              <w:rPr>
                <w:rFonts w:ascii="Courier New" w:hAnsi="Courier New" w:cstheme="majorBidi"/>
                <w:noProof/>
                <w:color w:val="000000"/>
                <w:sz w:val="14"/>
                <w:szCs w:val="24"/>
              </w:rPr>
            </w:rPrChange>
          </w:rPr>
          <w:br/>
          <w:instrText>}</w:instrText>
        </w:r>
        <w:r w:rsidRPr="00D011C8">
          <w:rPr>
            <w:rFonts w:ascii="Times New Roman" w:hAnsi="Times New Roman" w:cs="Times New Roman"/>
            <w:sz w:val="24"/>
            <w:szCs w:val="24"/>
            <w:rPrChange w:id="268" w:author="MEYTAR" w:date="2015-04-25T21:53:00Z">
              <w:rPr>
                <w:rFonts w:ascii="Courier New" w:hAnsi="Courier New" w:cstheme="majorBidi"/>
                <w:noProof/>
                <w:color w:val="000000"/>
                <w:sz w:val="14"/>
                <w:szCs w:val="24"/>
              </w:rPr>
            </w:rPrChange>
          </w:rPr>
          <w:br/>
        </w:r>
        <w:r w:rsidR="00861ED3" w:rsidRPr="00D011C8">
          <w:rPr>
            <w:rFonts w:ascii="Times New Roman" w:hAnsi="Times New Roman" w:cs="Times New Roman"/>
            <w:sz w:val="24"/>
            <w:szCs w:val="24"/>
            <w:rPrChange w:id="269" w:author="MEYTAR" w:date="2015-04-25T21:53:00Z">
              <w:rPr>
                <w:rFonts w:asciiTheme="majorBidi" w:hAnsiTheme="majorBidi" w:cstheme="majorBidi"/>
                <w:color w:val="000000"/>
                <w:sz w:val="24"/>
                <w:szCs w:val="24"/>
              </w:rPr>
            </w:rPrChange>
          </w:rPr>
          <w:fldChar w:fldCharType="separate"/>
        </w:r>
        <w:r w:rsidRPr="00D011C8">
          <w:rPr>
            <w:rFonts w:ascii="Times New Roman" w:hAnsi="Times New Roman" w:cs="Times New Roman"/>
            <w:sz w:val="24"/>
            <w:szCs w:val="24"/>
            <w:rPrChange w:id="270" w:author="MEYTAR" w:date="2015-04-25T21:53:00Z">
              <w:rPr>
                <w:rFonts w:asciiTheme="majorBidi" w:hAnsiTheme="majorBidi" w:cstheme="majorBidi"/>
                <w:noProof/>
                <w:color w:val="000000"/>
                <w:sz w:val="24"/>
                <w:szCs w:val="24"/>
              </w:rPr>
            </w:rPrChange>
          </w:rPr>
          <w:t>(Chang et al. 2014; Hu et al. 2014)</w:t>
        </w:r>
        <w:r w:rsidR="00861ED3" w:rsidRPr="00D011C8">
          <w:rPr>
            <w:rFonts w:ascii="Times New Roman" w:hAnsi="Times New Roman" w:cs="Times New Roman"/>
            <w:sz w:val="24"/>
            <w:szCs w:val="24"/>
            <w:rPrChange w:id="271" w:author="MEYTAR" w:date="2015-04-25T21:53:00Z">
              <w:rPr>
                <w:rFonts w:asciiTheme="majorBidi" w:hAnsiTheme="majorBidi" w:cstheme="majorBidi"/>
                <w:color w:val="000000"/>
                <w:sz w:val="24"/>
                <w:szCs w:val="24"/>
              </w:rPr>
            </w:rPrChange>
          </w:rPr>
          <w:fldChar w:fldCharType="end"/>
        </w:r>
        <w:r w:rsidRPr="00D011C8">
          <w:rPr>
            <w:rFonts w:ascii="Times New Roman" w:hAnsi="Times New Roman" w:cs="Times New Roman"/>
            <w:sz w:val="24"/>
            <w:szCs w:val="24"/>
            <w:rPrChange w:id="272" w:author="MEYTAR" w:date="2015-04-25T21:53:00Z">
              <w:rPr>
                <w:rFonts w:asciiTheme="majorBidi" w:hAnsiTheme="majorBidi" w:cstheme="majorBidi"/>
                <w:color w:val="000000"/>
                <w:sz w:val="24"/>
                <w:szCs w:val="24"/>
              </w:rPr>
            </w:rPrChange>
          </w:rPr>
          <w:t>. Nonetheless, although MAIAC AOD was successfully used for estimating PM2.5 concentrations in North America, it has not been tested yet for estimating PM10 concentrations nor has it been evaluated in more complex geographic and climatic regions</w:t>
        </w:r>
      </w:ins>
      <w:ins w:id="273" w:author="MEYTAR" w:date="2015-04-19T22:23:00Z">
        <w:r w:rsidRPr="00D011C8">
          <w:rPr>
            <w:rFonts w:ascii="Times New Roman" w:hAnsi="Times New Roman" w:cs="Times New Roman"/>
            <w:sz w:val="24"/>
            <w:szCs w:val="24"/>
            <w:rPrChange w:id="274" w:author="MEYTAR" w:date="2015-04-25T21:53:00Z">
              <w:rPr>
                <w:rFonts w:asciiTheme="majorBidi" w:hAnsiTheme="majorBidi" w:cstheme="majorBidi"/>
                <w:color w:val="000000"/>
                <w:sz w:val="24"/>
                <w:szCs w:val="24"/>
              </w:rPr>
            </w:rPrChange>
          </w:rPr>
          <w:t xml:space="preserve"> as Israel</w:t>
        </w:r>
      </w:ins>
      <w:ins w:id="275" w:author="MEYTAR" w:date="2015-04-19T22:21:00Z">
        <w:r w:rsidRPr="00D011C8">
          <w:rPr>
            <w:rFonts w:ascii="Times New Roman" w:hAnsi="Times New Roman" w:cs="Times New Roman"/>
            <w:sz w:val="24"/>
            <w:szCs w:val="24"/>
            <w:rPrChange w:id="276" w:author="MEYTAR" w:date="2015-04-25T21:53:00Z">
              <w:rPr>
                <w:rFonts w:asciiTheme="majorBidi" w:hAnsiTheme="majorBidi" w:cstheme="majorBidi"/>
                <w:color w:val="000000"/>
                <w:sz w:val="24"/>
                <w:szCs w:val="24"/>
              </w:rPr>
            </w:rPrChange>
          </w:rPr>
          <w:t>.</w:t>
        </w:r>
      </w:ins>
    </w:p>
    <w:p w:rsidR="00000000" w:rsidRDefault="0051620D" w:rsidP="00D011C8">
      <w:pPr>
        <w:spacing w:before="120" w:line="360" w:lineRule="auto"/>
        <w:ind w:right="-192"/>
        <w:jc w:val="both"/>
        <w:rPr>
          <w:ins w:id="277" w:author="MEYTAR" w:date="2015-04-19T22:16:00Z"/>
          <w:rFonts w:ascii="Times New Roman" w:hAnsi="Times New Roman" w:cs="Times New Roman"/>
          <w:sz w:val="24"/>
          <w:szCs w:val="24"/>
        </w:rPr>
        <w:pPrChange w:id="278" w:author="MEYTAR" w:date="2015-04-25T21:57:00Z">
          <w:pPr>
            <w:autoSpaceDE w:val="0"/>
            <w:autoSpaceDN w:val="0"/>
            <w:adjustRightInd w:val="0"/>
            <w:spacing w:line="480" w:lineRule="auto"/>
            <w:ind w:left="851"/>
            <w:jc w:val="both"/>
          </w:pPr>
        </w:pPrChange>
      </w:pPr>
      <w:ins w:id="279" w:author="MEYTAR" w:date="2015-04-19T22:23:00Z">
        <w:r w:rsidRPr="00D011C8">
          <w:rPr>
            <w:rFonts w:ascii="Times New Roman" w:hAnsi="Times New Roman" w:cs="Times New Roman"/>
            <w:sz w:val="24"/>
            <w:szCs w:val="24"/>
            <w:rPrChange w:id="280" w:author="MEYTAR" w:date="2015-04-25T21:53:00Z">
              <w:rPr>
                <w:rFonts w:asciiTheme="majorBidi" w:hAnsiTheme="majorBidi" w:cstheme="majorBidi"/>
                <w:color w:val="000000"/>
                <w:sz w:val="24"/>
                <w:szCs w:val="24"/>
              </w:rPr>
            </w:rPrChange>
          </w:rPr>
          <w:t xml:space="preserve">Another satellite based </w:t>
        </w:r>
      </w:ins>
      <w:ins w:id="281" w:author="MEYTAR" w:date="2015-04-19T22:25:00Z">
        <w:r w:rsidRPr="00D011C8">
          <w:rPr>
            <w:rFonts w:ascii="Times New Roman" w:hAnsi="Times New Roman" w:cs="Times New Roman"/>
            <w:sz w:val="24"/>
            <w:szCs w:val="24"/>
            <w:rPrChange w:id="282" w:author="MEYTAR" w:date="2015-04-25T21:53:00Z">
              <w:rPr>
                <w:rFonts w:asciiTheme="majorBidi" w:hAnsiTheme="majorBidi" w:cstheme="majorBidi"/>
                <w:color w:val="000000"/>
                <w:sz w:val="24"/>
                <w:szCs w:val="24"/>
              </w:rPr>
            </w:rPrChange>
          </w:rPr>
          <w:t>data source</w:t>
        </w:r>
      </w:ins>
      <w:ins w:id="283" w:author="MEYTAR" w:date="2015-04-19T22:23:00Z">
        <w:r w:rsidRPr="00D011C8">
          <w:rPr>
            <w:rFonts w:ascii="Times New Roman" w:hAnsi="Times New Roman" w:cs="Times New Roman"/>
            <w:sz w:val="24"/>
            <w:szCs w:val="24"/>
            <w:rPrChange w:id="284" w:author="MEYTAR" w:date="2015-04-25T21:53:00Z">
              <w:rPr>
                <w:rFonts w:asciiTheme="majorBidi" w:hAnsiTheme="majorBidi" w:cstheme="majorBidi"/>
                <w:color w:val="000000"/>
                <w:sz w:val="24"/>
                <w:szCs w:val="24"/>
              </w:rPr>
            </w:rPrChange>
          </w:rPr>
          <w:t>, launched in 2011, is the</w:t>
        </w:r>
      </w:ins>
      <w:ins w:id="285" w:author="MEYTAR" w:date="2015-04-19T22:25:00Z">
        <w:r w:rsidRPr="00D011C8">
          <w:rPr>
            <w:rFonts w:ascii="Times New Roman" w:hAnsi="Times New Roman" w:cs="Times New Roman"/>
            <w:sz w:val="24"/>
            <w:szCs w:val="24"/>
            <w:rPrChange w:id="286" w:author="MEYTAR" w:date="2015-04-25T21:53:00Z">
              <w:rPr>
                <w:rFonts w:asciiTheme="majorBidi" w:hAnsiTheme="majorBidi" w:cstheme="majorBidi"/>
                <w:color w:val="000000"/>
                <w:sz w:val="24"/>
                <w:szCs w:val="24"/>
              </w:rPr>
            </w:rPrChange>
          </w:rPr>
          <w:t xml:space="preserve"> polar-orbiting mission </w:t>
        </w:r>
        <w:r w:rsidR="00861ED3" w:rsidRPr="00D011C8">
          <w:rPr>
            <w:rFonts w:ascii="Times New Roman" w:hAnsi="Times New Roman" w:cs="Times New Roman"/>
            <w:sz w:val="24"/>
            <w:szCs w:val="24"/>
            <w:rPrChange w:id="287" w:author="MEYTAR" w:date="2015-04-25T21:53:00Z">
              <w:rPr>
                <w:rFonts w:ascii="Arial" w:hAnsi="Arial"/>
                <w:color w:val="666666"/>
                <w:sz w:val="18"/>
                <w:szCs w:val="18"/>
              </w:rPr>
            </w:rPrChange>
          </w:rPr>
          <w:t>Visible Infrared Imaging Radiometer Suite (VIIRS)</w:t>
        </w:r>
      </w:ins>
      <w:ins w:id="288" w:author="MEYTAR" w:date="2015-04-19T22:29:00Z">
        <w:r w:rsidRPr="00D011C8">
          <w:rPr>
            <w:rFonts w:ascii="Times New Roman" w:hAnsi="Times New Roman" w:cs="Times New Roman"/>
            <w:sz w:val="24"/>
            <w:szCs w:val="24"/>
            <w:rPrChange w:id="289" w:author="MEYTAR" w:date="2015-04-25T21:53:00Z">
              <w:rPr>
                <w:rFonts w:asciiTheme="majorBidi" w:hAnsiTheme="majorBidi" w:cstheme="majorBidi"/>
                <w:color w:val="000000"/>
                <w:sz w:val="24"/>
                <w:szCs w:val="24"/>
              </w:rPr>
            </w:rPrChange>
          </w:rPr>
          <w:t>. VIIRS is supposed to substitute MODIS with a global coverage</w:t>
        </w:r>
      </w:ins>
      <w:ins w:id="290" w:author="MEYTAR" w:date="2015-04-19T22:30:00Z">
        <w:r w:rsidRPr="00D011C8">
          <w:rPr>
            <w:rFonts w:ascii="Times New Roman" w:hAnsi="Times New Roman" w:cs="Times New Roman"/>
            <w:sz w:val="24"/>
            <w:szCs w:val="24"/>
            <w:rPrChange w:id="291" w:author="MEYTAR" w:date="2015-04-25T21:53:00Z">
              <w:rPr>
                <w:rFonts w:asciiTheme="majorBidi" w:hAnsiTheme="majorBidi" w:cstheme="majorBidi"/>
                <w:color w:val="000000"/>
                <w:sz w:val="24"/>
                <w:szCs w:val="24"/>
              </w:rPr>
            </w:rPrChange>
          </w:rPr>
          <w:t xml:space="preserve"> every two-days and a spatial </w:t>
        </w:r>
      </w:ins>
      <w:ins w:id="292" w:author="MEYTAR" w:date="2015-04-23T00:42:00Z">
        <w:r w:rsidR="00166215" w:rsidRPr="00D011C8">
          <w:rPr>
            <w:rFonts w:ascii="Times New Roman" w:hAnsi="Times New Roman" w:cs="Times New Roman"/>
            <w:sz w:val="24"/>
            <w:szCs w:val="24"/>
            <w:rPrChange w:id="293" w:author="MEYTAR" w:date="2015-04-25T21:53:00Z">
              <w:rPr>
                <w:rFonts w:asciiTheme="majorBidi" w:hAnsiTheme="majorBidi" w:cstheme="majorBidi"/>
                <w:color w:val="000000"/>
                <w:sz w:val="24"/>
                <w:szCs w:val="24"/>
              </w:rPr>
            </w:rPrChange>
          </w:rPr>
          <w:t>resolution</w:t>
        </w:r>
      </w:ins>
      <w:ins w:id="294" w:author="MEYTAR" w:date="2015-04-19T22:30:00Z">
        <w:r w:rsidRPr="00D011C8">
          <w:rPr>
            <w:rFonts w:ascii="Times New Roman" w:hAnsi="Times New Roman" w:cs="Times New Roman"/>
            <w:sz w:val="24"/>
            <w:szCs w:val="24"/>
            <w:rPrChange w:id="295" w:author="MEYTAR" w:date="2015-04-25T21:53:00Z">
              <w:rPr>
                <w:rFonts w:asciiTheme="majorBidi" w:hAnsiTheme="majorBidi" w:cstheme="majorBidi"/>
                <w:color w:val="000000"/>
                <w:sz w:val="24"/>
                <w:szCs w:val="24"/>
              </w:rPr>
            </w:rPrChange>
          </w:rPr>
          <w:t xml:space="preserve"> of </w:t>
        </w:r>
      </w:ins>
      <w:ins w:id="296" w:author="MEYTAR" w:date="2015-04-25T21:57:00Z">
        <w:r w:rsidR="00D011C8">
          <w:rPr>
            <w:rFonts w:ascii="Times New Roman" w:hAnsi="Times New Roman" w:cs="Times New Roman"/>
            <w:sz w:val="24"/>
            <w:szCs w:val="24"/>
          </w:rPr>
          <w:t>6km</w:t>
        </w:r>
      </w:ins>
      <w:ins w:id="297" w:author="MEYTAR" w:date="2015-04-25T21:55:00Z">
        <w:r w:rsidR="00D011C8">
          <w:rPr>
            <w:rFonts w:ascii="Times New Roman" w:hAnsi="Times New Roman" w:cs="Times New Roman"/>
            <w:sz w:val="24"/>
            <w:szCs w:val="24"/>
          </w:rPr>
          <w:t xml:space="preserve"> (Liu et al., 2</w:t>
        </w:r>
      </w:ins>
      <w:ins w:id="298" w:author="MEYTAR" w:date="2015-04-25T21:57:00Z">
        <w:r w:rsidR="00D011C8">
          <w:rPr>
            <w:rFonts w:ascii="Times New Roman" w:hAnsi="Times New Roman" w:cs="Times New Roman"/>
            <w:sz w:val="24"/>
            <w:szCs w:val="24"/>
          </w:rPr>
          <w:t>014)</w:t>
        </w:r>
      </w:ins>
      <w:ins w:id="299" w:author="MEYTAR" w:date="2015-04-19T22:30:00Z">
        <w:r w:rsidRPr="00D011C8">
          <w:rPr>
            <w:rFonts w:ascii="Times New Roman" w:hAnsi="Times New Roman" w:cs="Times New Roman"/>
            <w:sz w:val="24"/>
            <w:szCs w:val="24"/>
            <w:rPrChange w:id="300" w:author="MEYTAR" w:date="2015-04-25T21:53:00Z">
              <w:rPr>
                <w:rFonts w:asciiTheme="majorBidi" w:hAnsiTheme="majorBidi" w:cstheme="majorBidi"/>
                <w:color w:val="000000"/>
                <w:sz w:val="24"/>
                <w:szCs w:val="24"/>
              </w:rPr>
            </w:rPrChange>
          </w:rPr>
          <w:t>.</w:t>
        </w:r>
      </w:ins>
    </w:p>
    <w:p w:rsidR="00000000" w:rsidRPr="00D011C8" w:rsidRDefault="00861ED3" w:rsidP="00D011C8">
      <w:pPr>
        <w:spacing w:before="120" w:line="360" w:lineRule="auto"/>
        <w:ind w:right="-192"/>
        <w:jc w:val="both"/>
        <w:rPr>
          <w:rFonts w:ascii="Times New Roman" w:hAnsi="Times New Roman" w:cs="Times New Roman"/>
          <w:sz w:val="24"/>
          <w:szCs w:val="24"/>
          <w:rPrChange w:id="301" w:author="MEYTAR" w:date="2015-04-25T21:53:00Z">
            <w:rPr>
              <w:rFonts w:ascii="Times New Roman" w:hAnsi="Times New Roman" w:cs="Times New Roman"/>
            </w:rPr>
          </w:rPrChange>
        </w:rPr>
        <w:pPrChange w:id="302" w:author="MEYTAR" w:date="2015-04-25T21:53:00Z">
          <w:pPr>
            <w:spacing w:before="120" w:line="360" w:lineRule="auto"/>
            <w:ind w:left="-284" w:right="-192"/>
          </w:pPr>
        </w:pPrChange>
      </w:pPr>
      <w:r w:rsidRPr="00D011C8">
        <w:rPr>
          <w:rFonts w:ascii="Times New Roman" w:hAnsi="Times New Roman" w:cs="Times New Roman"/>
          <w:sz w:val="24"/>
          <w:szCs w:val="24"/>
          <w:rPrChange w:id="303" w:author="MEYTAR" w:date="2015-04-25T21:53:00Z">
            <w:rPr>
              <w:rFonts w:ascii="Times New Roman" w:hAnsi="Times New Roman" w:cs="Times New Roman"/>
            </w:rPr>
          </w:rPrChange>
        </w:rPr>
        <w:t xml:space="preserve">The broad spatial coverage enabled by satellites allows us to expand exposure data far beyond the range of conventional ground monitoring networks to penetrate rural and suburban areas which greatly enhances our ability to estimate subject-specific exposures. </w:t>
      </w:r>
      <w:del w:id="304" w:author="MEYTAR" w:date="2015-04-19T22:19:00Z">
        <w:r w:rsidRPr="00D011C8">
          <w:rPr>
            <w:rFonts w:ascii="Times New Roman" w:hAnsi="Times New Roman" w:cs="Times New Roman"/>
            <w:sz w:val="24"/>
            <w:szCs w:val="24"/>
            <w:rPrChange w:id="305" w:author="MEYTAR" w:date="2015-04-25T21:53:00Z">
              <w:rPr>
                <w:rFonts w:ascii="Times New Roman" w:hAnsi="Times New Roman" w:cs="Times New Roman"/>
                <w:highlight w:val="yellow"/>
              </w:rPr>
            </w:rPrChange>
          </w:rPr>
          <w:delText>MEYTAR HERE WE NEED</w:delText>
        </w:r>
        <w:r w:rsidR="00181699" w:rsidRPr="00D011C8" w:rsidDel="00D375F4">
          <w:rPr>
            <w:rFonts w:ascii="Times New Roman" w:hAnsi="Times New Roman" w:cs="Times New Roman"/>
            <w:sz w:val="24"/>
            <w:szCs w:val="24"/>
            <w:rPrChange w:id="306" w:author="MEYTAR" w:date="2015-04-25T21:53:00Z">
              <w:rPr>
                <w:rFonts w:ascii="Times New Roman" w:hAnsi="Times New Roman" w:cs="Times New Roman"/>
                <w:highlight w:val="yellow"/>
              </w:rPr>
            </w:rPrChange>
          </w:rPr>
          <w:delText xml:space="preserve"> TO ADD ANOTHER 2-3 PARAGRAPHS ON MODIS</w:delText>
        </w:r>
        <w:r w:rsidR="00536A63" w:rsidRPr="00D011C8" w:rsidDel="00D375F4">
          <w:rPr>
            <w:rFonts w:ascii="Times New Roman" w:hAnsi="Times New Roman" w:cs="Times New Roman"/>
            <w:sz w:val="24"/>
            <w:szCs w:val="24"/>
            <w:rPrChange w:id="307" w:author="MEYTAR" w:date="2015-04-25T21:53:00Z">
              <w:rPr>
                <w:rFonts w:ascii="Times New Roman" w:hAnsi="Times New Roman" w:cs="Times New Roman"/>
                <w:highlight w:val="yellow"/>
              </w:rPr>
            </w:rPrChange>
          </w:rPr>
          <w:delText>, MAIAIC</w:delText>
        </w:r>
        <w:r w:rsidR="00181699" w:rsidRPr="00D011C8" w:rsidDel="00D375F4">
          <w:rPr>
            <w:rFonts w:ascii="Times New Roman" w:hAnsi="Times New Roman" w:cs="Times New Roman"/>
            <w:sz w:val="24"/>
            <w:szCs w:val="24"/>
            <w:rPrChange w:id="308" w:author="MEYTAR" w:date="2015-04-25T21:53:00Z">
              <w:rPr>
                <w:rFonts w:ascii="Times New Roman" w:hAnsi="Times New Roman" w:cs="Times New Roman"/>
                <w:highlight w:val="yellow"/>
              </w:rPr>
            </w:rPrChange>
          </w:rPr>
          <w:delText xml:space="preserve"> AND VIIRS </w:delText>
        </w:r>
        <w:r w:rsidR="00FA5533" w:rsidRPr="00D011C8" w:rsidDel="00D375F4">
          <w:rPr>
            <w:rFonts w:ascii="Times New Roman" w:hAnsi="Times New Roman" w:cs="Times New Roman"/>
            <w:sz w:val="24"/>
            <w:szCs w:val="24"/>
            <w:rPrChange w:id="309" w:author="MEYTAR" w:date="2015-04-25T21:53:00Z">
              <w:rPr>
                <w:rFonts w:ascii="Times New Roman" w:hAnsi="Times New Roman" w:cs="Times New Roman"/>
                <w:highlight w:val="yellow"/>
              </w:rPr>
            </w:rPrChange>
          </w:rPr>
          <w:delText>for</w:delText>
        </w:r>
        <w:r w:rsidR="00181699" w:rsidRPr="00D011C8" w:rsidDel="00D375F4">
          <w:rPr>
            <w:rFonts w:ascii="Times New Roman" w:hAnsi="Times New Roman" w:cs="Times New Roman"/>
            <w:sz w:val="24"/>
            <w:szCs w:val="24"/>
            <w:rPrChange w:id="310" w:author="MEYTAR" w:date="2015-04-25T21:53:00Z">
              <w:rPr>
                <w:rFonts w:ascii="Times New Roman" w:hAnsi="Times New Roman" w:cs="Times New Roman"/>
                <w:highlight w:val="yellow"/>
              </w:rPr>
            </w:rPrChange>
          </w:rPr>
          <w:delText xml:space="preserve"> BOTH BACKGROUND OF THESE SATTELITES AND THEIR USE IN ENVIRONMENTAL MODELLING.</w:delText>
        </w:r>
      </w:del>
    </w:p>
    <w:p w:rsidR="007C2784" w:rsidRDefault="00696993" w:rsidP="00E77A39">
      <w:pPr>
        <w:spacing w:before="120" w:line="360" w:lineRule="auto"/>
        <w:ind w:left="-284" w:right="-192"/>
        <w:rPr>
          <w:rFonts w:ascii="Times New Roman" w:hAnsi="Times New Roman" w:cs="Times New Roman"/>
          <w:b/>
          <w:bCs/>
        </w:rPr>
      </w:pPr>
      <w:r w:rsidRPr="00696993">
        <w:rPr>
          <w:rFonts w:ascii="Times New Roman" w:hAnsi="Times New Roman" w:cs="Times New Roman"/>
          <w:b/>
          <w:bCs/>
        </w:rPr>
        <w:t>1.3</w:t>
      </w:r>
      <w:r>
        <w:rPr>
          <w:rFonts w:ascii="Times New Roman" w:hAnsi="Times New Roman" w:cs="Times New Roman"/>
          <w:b/>
          <w:bCs/>
        </w:rPr>
        <w:t xml:space="preserve"> Relevancy of proposed research to </w:t>
      </w:r>
      <w:proofErr w:type="spellStart"/>
      <w:r>
        <w:rPr>
          <w:rFonts w:ascii="Times New Roman" w:hAnsi="Times New Roman" w:cs="Times New Roman"/>
          <w:b/>
          <w:bCs/>
        </w:rPr>
        <w:t>MoST</w:t>
      </w:r>
      <w:proofErr w:type="spellEnd"/>
      <w:r>
        <w:rPr>
          <w:rFonts w:ascii="Times New Roman" w:hAnsi="Times New Roman" w:cs="Times New Roman"/>
          <w:b/>
          <w:bCs/>
        </w:rPr>
        <w:t xml:space="preserve"> call</w:t>
      </w:r>
      <w:r w:rsidR="007C2784" w:rsidRPr="00696993">
        <w:rPr>
          <w:rFonts w:ascii="Times New Roman" w:hAnsi="Times New Roman" w:cs="Times New Roman"/>
          <w:b/>
          <w:bCs/>
        </w:rPr>
        <w:t xml:space="preserve"> </w:t>
      </w:r>
    </w:p>
    <w:p w:rsidR="001B071A" w:rsidRPr="00D011C8" w:rsidRDefault="00536A63" w:rsidP="00D011C8">
      <w:pPr>
        <w:spacing w:before="120" w:line="360" w:lineRule="auto"/>
        <w:ind w:right="-192"/>
        <w:jc w:val="both"/>
        <w:rPr>
          <w:rFonts w:ascii="Times New Roman" w:hAnsi="Times New Roman" w:cs="Times New Roman"/>
          <w:sz w:val="24"/>
          <w:szCs w:val="24"/>
          <w:rPrChange w:id="311" w:author="MEYTAR" w:date="2015-04-25T21:58:00Z">
            <w:rPr>
              <w:rFonts w:ascii="Times New Roman" w:hAnsi="Times New Roman" w:cs="Times New Roman"/>
            </w:rPr>
          </w:rPrChange>
        </w:rPr>
        <w:pPrChange w:id="312" w:author="MEYTAR" w:date="2015-04-25T21:58:00Z">
          <w:pPr>
            <w:spacing w:before="120" w:line="360" w:lineRule="auto"/>
            <w:ind w:left="-284" w:right="-192"/>
          </w:pPr>
        </w:pPrChange>
      </w:pPr>
      <w:r w:rsidRPr="00D011C8">
        <w:rPr>
          <w:rFonts w:ascii="Times New Roman" w:hAnsi="Times New Roman" w:cs="Times New Roman"/>
          <w:sz w:val="24"/>
          <w:szCs w:val="24"/>
          <w:rPrChange w:id="313" w:author="MEYTAR" w:date="2015-04-25T21:58:00Z">
            <w:rPr>
              <w:rFonts w:ascii="Times New Roman" w:hAnsi="Times New Roman" w:cs="Times New Roman"/>
            </w:rPr>
          </w:rPrChange>
        </w:rPr>
        <w:t>A major aim in the MOST call is the use of earth observations from space. In this proposal, we make extensive use of novel satellite technology from multiple satellites and satellite based algorithms that are centered on earth observations</w:t>
      </w:r>
      <w:r w:rsidR="001B071A" w:rsidRPr="00D011C8">
        <w:rPr>
          <w:rFonts w:ascii="Times New Roman" w:hAnsi="Times New Roman" w:cs="Times New Roman"/>
          <w:sz w:val="24"/>
          <w:szCs w:val="24"/>
          <w:rPrChange w:id="314" w:author="MEYTAR" w:date="2015-04-25T21:58:00Z">
            <w:rPr>
              <w:rFonts w:ascii="Times New Roman" w:hAnsi="Times New Roman" w:cs="Times New Roman"/>
            </w:rPr>
          </w:rPrChange>
        </w:rPr>
        <w:t>:</w:t>
      </w:r>
    </w:p>
    <w:p w:rsidR="001B071A" w:rsidRPr="00D011C8" w:rsidDel="00014FE3" w:rsidRDefault="00536A63" w:rsidP="00D011C8">
      <w:pPr>
        <w:spacing w:before="120" w:line="360" w:lineRule="auto"/>
        <w:ind w:right="-192"/>
        <w:jc w:val="both"/>
        <w:rPr>
          <w:del w:id="315" w:author="MEYTAR" w:date="2015-04-20T22:13:00Z"/>
          <w:rFonts w:ascii="Times New Roman" w:hAnsi="Times New Roman" w:cs="Times New Roman"/>
          <w:sz w:val="24"/>
          <w:szCs w:val="24"/>
          <w:rPrChange w:id="316" w:author="MEYTAR" w:date="2015-04-25T21:58:00Z">
            <w:rPr>
              <w:del w:id="317" w:author="MEYTAR" w:date="2015-04-20T22:13:00Z"/>
              <w:rFonts w:ascii="Times New Roman" w:hAnsi="Times New Roman" w:cs="Times New Roman"/>
            </w:rPr>
          </w:rPrChange>
        </w:rPr>
        <w:pPrChange w:id="318" w:author="MEYTAR" w:date="2015-04-25T21:58:00Z">
          <w:pPr>
            <w:spacing w:before="120" w:line="360" w:lineRule="auto"/>
            <w:ind w:left="-284" w:right="-192"/>
          </w:pPr>
        </w:pPrChange>
      </w:pPr>
      <w:del w:id="319" w:author="MEYTAR" w:date="2015-04-20T22:13:00Z">
        <w:r w:rsidRPr="00D011C8" w:rsidDel="00014FE3">
          <w:rPr>
            <w:rFonts w:ascii="Times New Roman" w:hAnsi="Times New Roman" w:cs="Times New Roman"/>
            <w:sz w:val="24"/>
            <w:szCs w:val="24"/>
            <w:rPrChange w:id="320" w:author="MEYTAR" w:date="2015-04-25T21:58:00Z">
              <w:rPr>
                <w:rFonts w:ascii="Times New Roman" w:hAnsi="Times New Roman" w:cs="Times New Roman"/>
                <w:highlight w:val="yellow"/>
              </w:rPr>
            </w:rPrChange>
          </w:rPr>
          <w:lastRenderedPageBreak/>
          <w:delText xml:space="preserve"> </w:delText>
        </w:r>
        <w:commentRangeStart w:id="321"/>
        <w:r w:rsidRPr="00D011C8" w:rsidDel="00014FE3">
          <w:rPr>
            <w:rFonts w:ascii="Times New Roman" w:hAnsi="Times New Roman" w:cs="Times New Roman"/>
            <w:sz w:val="24"/>
            <w:szCs w:val="24"/>
            <w:rPrChange w:id="322" w:author="MEYTAR" w:date="2015-04-25T21:58:00Z">
              <w:rPr>
                <w:rFonts w:ascii="Times New Roman" w:hAnsi="Times New Roman" w:cs="Times New Roman"/>
                <w:highlight w:val="yellow"/>
              </w:rPr>
            </w:rPrChange>
          </w:rPr>
          <w:delText>(ME</w:delText>
        </w:r>
        <w:r w:rsidR="00D97234" w:rsidRPr="00D011C8" w:rsidDel="00014FE3">
          <w:rPr>
            <w:rFonts w:ascii="Times New Roman" w:hAnsi="Times New Roman" w:cs="Times New Roman"/>
            <w:sz w:val="24"/>
            <w:szCs w:val="24"/>
            <w:rPrChange w:id="323" w:author="MEYTAR" w:date="2015-04-25T21:58:00Z">
              <w:rPr>
                <w:rFonts w:ascii="Times New Roman" w:hAnsi="Times New Roman" w:cs="Times New Roman"/>
                <w:highlight w:val="yellow"/>
              </w:rPr>
            </w:rPrChange>
          </w:rPr>
          <w:delText>YTAR- -CAN YOU FILL THIS</w:delText>
        </w:r>
        <w:r w:rsidRPr="00D011C8" w:rsidDel="00014FE3">
          <w:rPr>
            <w:rFonts w:ascii="Times New Roman" w:hAnsi="Times New Roman" w:cs="Times New Roman"/>
            <w:sz w:val="24"/>
            <w:szCs w:val="24"/>
            <w:rPrChange w:id="324" w:author="MEYTAR" w:date="2015-04-25T21:58:00Z">
              <w:rPr>
                <w:rFonts w:ascii="Times New Roman" w:hAnsi="Times New Roman" w:cs="Times New Roman"/>
                <w:b/>
                <w:bCs/>
              </w:rPr>
            </w:rPrChange>
          </w:rPr>
          <w:delText xml:space="preserve"> with details on MODIS, MAIAIC AND VIIRS.) </w:delText>
        </w:r>
        <w:commentRangeEnd w:id="321"/>
        <w:r w:rsidR="00BA0809" w:rsidRPr="00D011C8" w:rsidDel="00014FE3">
          <w:rPr>
            <w:rFonts w:ascii="Times New Roman" w:hAnsi="Times New Roman" w:cs="Times New Roman"/>
            <w:sz w:val="24"/>
            <w:szCs w:val="24"/>
            <w:rPrChange w:id="325" w:author="MEYTAR" w:date="2015-04-25T21:58:00Z">
              <w:rPr>
                <w:rStyle w:val="CommentReference"/>
              </w:rPr>
            </w:rPrChange>
          </w:rPr>
          <w:commentReference w:id="321"/>
        </w:r>
      </w:del>
    </w:p>
    <w:p w:rsidR="00536A63" w:rsidRPr="00D011C8" w:rsidRDefault="001B071A" w:rsidP="00D011C8">
      <w:pPr>
        <w:spacing w:before="120" w:line="360" w:lineRule="auto"/>
        <w:ind w:right="-192"/>
        <w:jc w:val="both"/>
        <w:rPr>
          <w:rFonts w:ascii="Times New Roman" w:hAnsi="Times New Roman" w:cs="Times New Roman"/>
          <w:sz w:val="24"/>
          <w:szCs w:val="24"/>
          <w:rPrChange w:id="326" w:author="MEYTAR" w:date="2015-04-25T21:58:00Z">
            <w:rPr>
              <w:rFonts w:ascii="Times New Roman" w:hAnsi="Times New Roman" w:cs="Times New Roman"/>
              <w:b/>
              <w:bCs/>
            </w:rPr>
          </w:rPrChange>
        </w:rPr>
        <w:pPrChange w:id="327" w:author="MEYTAR" w:date="2015-04-25T21:58:00Z">
          <w:pPr>
            <w:spacing w:before="120" w:line="360" w:lineRule="auto"/>
            <w:ind w:left="-284" w:right="-192"/>
          </w:pPr>
        </w:pPrChange>
      </w:pPr>
      <w:r w:rsidRPr="00D011C8">
        <w:rPr>
          <w:rFonts w:ascii="Times New Roman" w:hAnsi="Times New Roman" w:cs="Times New Roman"/>
          <w:sz w:val="24"/>
          <w:szCs w:val="24"/>
          <w:rPrChange w:id="328" w:author="MEYTAR" w:date="2015-04-25T21:58:00Z">
            <w:rPr>
              <w:rFonts w:ascii="Times New Roman" w:hAnsi="Times New Roman" w:cs="Times New Roman"/>
            </w:rPr>
          </w:rPrChange>
        </w:rPr>
        <w:t>S</w:t>
      </w:r>
      <w:r w:rsidR="00536A63" w:rsidRPr="00D011C8">
        <w:rPr>
          <w:rFonts w:ascii="Times New Roman" w:hAnsi="Times New Roman" w:cs="Times New Roman"/>
          <w:sz w:val="24"/>
          <w:szCs w:val="24"/>
          <w:rPrChange w:id="329" w:author="MEYTAR" w:date="2015-04-25T21:58:00Z">
            <w:rPr>
              <w:rFonts w:ascii="Times New Roman" w:hAnsi="Times New Roman" w:cs="Times New Roman"/>
            </w:rPr>
          </w:rPrChange>
        </w:rPr>
        <w:t xml:space="preserve">atellite </w:t>
      </w:r>
      <w:r w:rsidRPr="00D011C8">
        <w:rPr>
          <w:rFonts w:ascii="Times New Roman" w:hAnsi="Times New Roman" w:cs="Times New Roman"/>
          <w:sz w:val="24"/>
          <w:szCs w:val="24"/>
          <w:rPrChange w:id="330" w:author="MEYTAR" w:date="2015-04-25T21:58:00Z">
            <w:rPr>
              <w:rFonts w:ascii="Times New Roman" w:hAnsi="Times New Roman" w:cs="Times New Roman"/>
            </w:rPr>
          </w:rPrChange>
        </w:rPr>
        <w:t xml:space="preserve">AOD product quality is not uniform across the globe. This is due to multiple </w:t>
      </w:r>
      <w:r w:rsidR="00B16DF5" w:rsidRPr="00D011C8">
        <w:rPr>
          <w:rFonts w:ascii="Times New Roman" w:hAnsi="Times New Roman" w:cs="Times New Roman"/>
          <w:sz w:val="24"/>
          <w:szCs w:val="24"/>
          <w:rPrChange w:id="331" w:author="MEYTAR" w:date="2015-04-25T21:58:00Z">
            <w:rPr>
              <w:rFonts w:ascii="Times New Roman" w:hAnsi="Times New Roman" w:cs="Times New Roman"/>
            </w:rPr>
          </w:rPrChange>
        </w:rPr>
        <w:t>issues</w:t>
      </w:r>
      <w:r w:rsidRPr="00D011C8">
        <w:rPr>
          <w:rFonts w:ascii="Times New Roman" w:hAnsi="Times New Roman" w:cs="Times New Roman"/>
          <w:sz w:val="24"/>
          <w:szCs w:val="24"/>
          <w:rPrChange w:id="332" w:author="MEYTAR" w:date="2015-04-25T21:58:00Z">
            <w:rPr>
              <w:rFonts w:ascii="Times New Roman" w:hAnsi="Times New Roman" w:cs="Times New Roman"/>
            </w:rPr>
          </w:rPrChange>
        </w:rPr>
        <w:t xml:space="preserve"> </w:t>
      </w:r>
      <w:r w:rsidR="00B16DF5" w:rsidRPr="00D011C8">
        <w:rPr>
          <w:rFonts w:ascii="Times New Roman" w:hAnsi="Times New Roman" w:cs="Times New Roman"/>
          <w:sz w:val="24"/>
          <w:szCs w:val="24"/>
          <w:rPrChange w:id="333" w:author="MEYTAR" w:date="2015-04-25T21:58:00Z">
            <w:rPr>
              <w:rFonts w:ascii="Times New Roman" w:hAnsi="Times New Roman" w:cs="Times New Roman"/>
            </w:rPr>
          </w:rPrChange>
        </w:rPr>
        <w:t xml:space="preserve">ranging </w:t>
      </w:r>
      <w:r w:rsidRPr="00D011C8">
        <w:rPr>
          <w:rFonts w:ascii="Times New Roman" w:hAnsi="Times New Roman" w:cs="Times New Roman"/>
          <w:sz w:val="24"/>
          <w:szCs w:val="24"/>
          <w:rPrChange w:id="334" w:author="MEYTAR" w:date="2015-04-25T21:58:00Z">
            <w:rPr>
              <w:rFonts w:ascii="Times New Roman" w:hAnsi="Times New Roman" w:cs="Times New Roman"/>
            </w:rPr>
          </w:rPrChange>
        </w:rPr>
        <w:t xml:space="preserve">from </w:t>
      </w:r>
      <w:ins w:id="335" w:author="MEYTAR" w:date="2015-04-19T22:40:00Z">
        <w:r w:rsidR="00BA0809" w:rsidRPr="00D011C8">
          <w:rPr>
            <w:rFonts w:ascii="Times New Roman" w:hAnsi="Times New Roman" w:cs="Times New Roman"/>
            <w:sz w:val="24"/>
            <w:szCs w:val="24"/>
            <w:rPrChange w:id="336" w:author="MEYTAR" w:date="2015-04-25T21:58:00Z">
              <w:rPr>
                <w:rFonts w:ascii="Times New Roman" w:hAnsi="Times New Roman" w:cs="Times New Roman"/>
              </w:rPr>
            </w:rPrChange>
          </w:rPr>
          <w:t>data availability, cloud cover</w:t>
        </w:r>
      </w:ins>
      <w:ins w:id="337" w:author="MEYTAR" w:date="2015-04-19T22:42:00Z">
        <w:r w:rsidR="00BA0809" w:rsidRPr="00D011C8">
          <w:rPr>
            <w:rFonts w:ascii="Times New Roman" w:hAnsi="Times New Roman" w:cs="Times New Roman"/>
            <w:sz w:val="24"/>
            <w:szCs w:val="24"/>
            <w:rPrChange w:id="338" w:author="MEYTAR" w:date="2015-04-25T21:58:00Z">
              <w:rPr>
                <w:rFonts w:ascii="Times New Roman" w:hAnsi="Times New Roman" w:cs="Times New Roman"/>
              </w:rPr>
            </w:rPrChange>
          </w:rPr>
          <w:t xml:space="preserve"> and</w:t>
        </w:r>
      </w:ins>
      <w:ins w:id="339" w:author="MEYTAR" w:date="2015-04-19T22:40:00Z">
        <w:r w:rsidR="00BA0809" w:rsidRPr="00D011C8">
          <w:rPr>
            <w:rFonts w:ascii="Times New Roman" w:hAnsi="Times New Roman" w:cs="Times New Roman"/>
            <w:sz w:val="24"/>
            <w:szCs w:val="24"/>
            <w:rPrChange w:id="340" w:author="MEYTAR" w:date="2015-04-25T21:58:00Z">
              <w:rPr>
                <w:rFonts w:ascii="Times New Roman" w:hAnsi="Times New Roman" w:cs="Times New Roman"/>
              </w:rPr>
            </w:rPrChange>
          </w:rPr>
          <w:t xml:space="preserve"> </w:t>
        </w:r>
      </w:ins>
      <w:ins w:id="341" w:author="MEYTAR" w:date="2015-04-19T22:42:00Z">
        <w:r w:rsidR="00BA0809" w:rsidRPr="00D011C8">
          <w:rPr>
            <w:rFonts w:ascii="Times New Roman" w:hAnsi="Times New Roman" w:cs="Times New Roman"/>
            <w:sz w:val="24"/>
            <w:szCs w:val="24"/>
            <w:rPrChange w:id="342" w:author="MEYTAR" w:date="2015-04-25T21:58:00Z">
              <w:rPr>
                <w:rFonts w:ascii="Times New Roman" w:hAnsi="Times New Roman" w:cs="Times New Roman"/>
              </w:rPr>
            </w:rPrChange>
          </w:rPr>
          <w:t xml:space="preserve">pixel accuracy to </w:t>
        </w:r>
      </w:ins>
      <w:r w:rsidRPr="00D011C8">
        <w:rPr>
          <w:rFonts w:ascii="Times New Roman" w:hAnsi="Times New Roman" w:cs="Times New Roman"/>
          <w:sz w:val="24"/>
          <w:szCs w:val="24"/>
          <w:rPrChange w:id="343" w:author="MEYTAR" w:date="2015-04-25T21:58:00Z">
            <w:rPr>
              <w:rFonts w:ascii="Times New Roman" w:hAnsi="Times New Roman" w:cs="Times New Roman"/>
            </w:rPr>
          </w:rPrChange>
        </w:rPr>
        <w:t xml:space="preserve">surface </w:t>
      </w:r>
      <w:r w:rsidR="00B16DF5" w:rsidRPr="00D011C8">
        <w:rPr>
          <w:rFonts w:ascii="Times New Roman" w:hAnsi="Times New Roman" w:cs="Times New Roman"/>
          <w:sz w:val="24"/>
          <w:szCs w:val="24"/>
          <w:rPrChange w:id="344" w:author="MEYTAR" w:date="2015-04-25T21:58:00Z">
            <w:rPr>
              <w:rFonts w:ascii="Times New Roman" w:hAnsi="Times New Roman" w:cs="Times New Roman"/>
            </w:rPr>
          </w:rPrChange>
        </w:rPr>
        <w:t xml:space="preserve">brightness </w:t>
      </w:r>
      <w:ins w:id="345" w:author="MEYTAR" w:date="2015-04-19T22:42:00Z">
        <w:r w:rsidR="00BA0809" w:rsidRPr="00D011C8">
          <w:rPr>
            <w:rFonts w:ascii="Times New Roman" w:hAnsi="Times New Roman" w:cs="Times New Roman"/>
            <w:sz w:val="24"/>
            <w:szCs w:val="24"/>
            <w:rPrChange w:id="346" w:author="MEYTAR" w:date="2015-04-25T21:58:00Z">
              <w:rPr>
                <w:rFonts w:ascii="Times New Roman" w:hAnsi="Times New Roman" w:cs="Times New Roman"/>
              </w:rPr>
            </w:rPrChange>
          </w:rPr>
          <w:t xml:space="preserve">and </w:t>
        </w:r>
      </w:ins>
      <w:proofErr w:type="spellStart"/>
      <w:ins w:id="347" w:author="MEYTAR" w:date="2015-04-19T22:43:00Z">
        <w:r w:rsidR="00BA0809" w:rsidRPr="00D011C8">
          <w:rPr>
            <w:rFonts w:ascii="Times New Roman" w:hAnsi="Times New Roman" w:cs="Times New Roman"/>
            <w:sz w:val="24"/>
            <w:szCs w:val="24"/>
            <w:rPrChange w:id="348" w:author="MEYTAR" w:date="2015-04-25T21:58:00Z">
              <w:rPr>
                <w:rFonts w:ascii="Times New Roman" w:hAnsi="Times New Roman" w:cs="Times New Roman"/>
              </w:rPr>
            </w:rPrChange>
          </w:rPr>
          <w:t>un</w:t>
        </w:r>
      </w:ins>
      <w:ins w:id="349" w:author="MEYTAR" w:date="2015-04-19T22:42:00Z">
        <w:r w:rsidR="00BA0809" w:rsidRPr="00D011C8">
          <w:rPr>
            <w:rFonts w:ascii="Times New Roman" w:hAnsi="Times New Roman" w:cs="Times New Roman"/>
            <w:sz w:val="24"/>
            <w:szCs w:val="24"/>
            <w:rPrChange w:id="350" w:author="MEYTAR" w:date="2015-04-25T21:58:00Z">
              <w:rPr>
                <w:rFonts w:ascii="Times New Roman" w:hAnsi="Times New Roman" w:cs="Times New Roman"/>
              </w:rPr>
            </w:rPrChange>
          </w:rPr>
          <w:t>homogenity</w:t>
        </w:r>
        <w:proofErr w:type="spellEnd"/>
        <w:r w:rsidR="00BA0809" w:rsidRPr="00D011C8">
          <w:rPr>
            <w:rFonts w:ascii="Times New Roman" w:hAnsi="Times New Roman" w:cs="Times New Roman"/>
            <w:sz w:val="24"/>
            <w:szCs w:val="24"/>
            <w:rPrChange w:id="351" w:author="MEYTAR" w:date="2015-04-25T21:58:00Z">
              <w:rPr>
                <w:rFonts w:ascii="Times New Roman" w:hAnsi="Times New Roman" w:cs="Times New Roman"/>
              </w:rPr>
            </w:rPrChange>
          </w:rPr>
          <w:t xml:space="preserve"> </w:t>
        </w:r>
      </w:ins>
      <w:del w:id="352" w:author="MEYTAR" w:date="2015-04-19T22:43:00Z">
        <w:r w:rsidR="00B16DF5" w:rsidRPr="00D011C8" w:rsidDel="00BA0809">
          <w:rPr>
            <w:rFonts w:ascii="Times New Roman" w:hAnsi="Times New Roman" w:cs="Times New Roman"/>
            <w:sz w:val="24"/>
            <w:szCs w:val="24"/>
            <w:rPrChange w:id="353" w:author="MEYTAR" w:date="2015-04-25T21:58:00Z">
              <w:rPr>
                <w:rFonts w:ascii="Times New Roman" w:hAnsi="Times New Roman" w:cs="Times New Roman"/>
              </w:rPr>
            </w:rPrChange>
          </w:rPr>
          <w:delText>to</w:delText>
        </w:r>
      </w:del>
      <w:del w:id="354" w:author="MEYTAR" w:date="2015-04-19T22:40:00Z">
        <w:r w:rsidR="00B16DF5" w:rsidRPr="00D011C8" w:rsidDel="00BA0809">
          <w:rPr>
            <w:rFonts w:ascii="Times New Roman" w:hAnsi="Times New Roman" w:cs="Times New Roman"/>
            <w:sz w:val="24"/>
            <w:szCs w:val="24"/>
            <w:rPrChange w:id="355" w:author="MEYTAR" w:date="2015-04-25T21:58:00Z">
              <w:rPr>
                <w:rFonts w:ascii="Times New Roman" w:hAnsi="Times New Roman" w:cs="Times New Roman"/>
              </w:rPr>
            </w:rPrChange>
          </w:rPr>
          <w:delText xml:space="preserve"> XXXX and YYY &gt;&gt;</w:delText>
        </w:r>
        <w:r w:rsidRPr="00D011C8" w:rsidDel="00BA0809">
          <w:rPr>
            <w:rFonts w:ascii="Times New Roman" w:hAnsi="Times New Roman" w:cs="Times New Roman"/>
            <w:sz w:val="24"/>
            <w:szCs w:val="24"/>
            <w:rPrChange w:id="356" w:author="MEYTAR" w:date="2015-04-25T21:58:00Z">
              <w:rPr>
                <w:rFonts w:ascii="Times New Roman" w:hAnsi="Times New Roman" w:cs="Times New Roman"/>
              </w:rPr>
            </w:rPrChange>
          </w:rPr>
          <w:delText xml:space="preserve"> MEYTAR</w:delText>
        </w:r>
      </w:del>
      <w:r w:rsidRPr="00D011C8">
        <w:rPr>
          <w:rFonts w:ascii="Times New Roman" w:hAnsi="Times New Roman" w:cs="Times New Roman"/>
          <w:sz w:val="24"/>
          <w:szCs w:val="24"/>
          <w:rPrChange w:id="357" w:author="MEYTAR" w:date="2015-04-25T21:58:00Z">
            <w:rPr>
              <w:rFonts w:ascii="Times New Roman" w:hAnsi="Times New Roman" w:cs="Times New Roman"/>
              <w:highlight w:val="yellow"/>
            </w:rPr>
          </w:rPrChange>
        </w:rPr>
        <w:t>. By i</w:t>
      </w:r>
      <w:r w:rsidR="00536A63" w:rsidRPr="00D011C8">
        <w:rPr>
          <w:rFonts w:ascii="Times New Roman" w:hAnsi="Times New Roman" w:cs="Times New Roman"/>
          <w:sz w:val="24"/>
          <w:szCs w:val="24"/>
          <w:rPrChange w:id="358" w:author="MEYTAR" w:date="2015-04-25T21:58:00Z">
            <w:rPr>
              <w:rFonts w:ascii="Times New Roman" w:hAnsi="Times New Roman" w:cs="Times New Roman"/>
            </w:rPr>
          </w:rPrChange>
        </w:rPr>
        <w:t>ncorporating new statistical and methodological techniques</w:t>
      </w:r>
      <w:r w:rsidRPr="00D011C8">
        <w:rPr>
          <w:rFonts w:ascii="Times New Roman" w:hAnsi="Times New Roman" w:cs="Times New Roman"/>
          <w:sz w:val="24"/>
          <w:szCs w:val="24"/>
          <w:rPrChange w:id="359" w:author="MEYTAR" w:date="2015-04-25T21:58:00Z">
            <w:rPr>
              <w:rFonts w:ascii="Times New Roman" w:hAnsi="Times New Roman" w:cs="Times New Roman"/>
            </w:rPr>
          </w:rPrChange>
        </w:rPr>
        <w:t xml:space="preserve"> we will </w:t>
      </w:r>
      <w:r w:rsidR="00536A63" w:rsidRPr="00D011C8">
        <w:rPr>
          <w:rFonts w:ascii="Times New Roman" w:hAnsi="Times New Roman" w:cs="Times New Roman"/>
          <w:sz w:val="24"/>
          <w:szCs w:val="24"/>
          <w:rPrChange w:id="360" w:author="MEYTAR" w:date="2015-04-25T21:58:00Z">
            <w:rPr>
              <w:rFonts w:ascii="Times New Roman" w:hAnsi="Times New Roman" w:cs="Times New Roman"/>
            </w:rPr>
          </w:rPrChange>
        </w:rPr>
        <w:t>improv</w:t>
      </w:r>
      <w:r w:rsidRPr="00D011C8">
        <w:rPr>
          <w:rFonts w:ascii="Times New Roman" w:hAnsi="Times New Roman" w:cs="Times New Roman"/>
          <w:sz w:val="24"/>
          <w:szCs w:val="24"/>
          <w:rPrChange w:id="361" w:author="MEYTAR" w:date="2015-04-25T21:58:00Z">
            <w:rPr>
              <w:rFonts w:ascii="Times New Roman" w:hAnsi="Times New Roman" w:cs="Times New Roman"/>
            </w:rPr>
          </w:rPrChange>
        </w:rPr>
        <w:t>e</w:t>
      </w:r>
      <w:r w:rsidR="00536A63" w:rsidRPr="00D011C8">
        <w:rPr>
          <w:rFonts w:ascii="Times New Roman" w:hAnsi="Times New Roman" w:cs="Times New Roman"/>
          <w:sz w:val="24"/>
          <w:szCs w:val="24"/>
          <w:rPrChange w:id="362" w:author="MEYTAR" w:date="2015-04-25T21:58:00Z">
            <w:rPr>
              <w:rFonts w:ascii="Times New Roman" w:hAnsi="Times New Roman" w:cs="Times New Roman"/>
            </w:rPr>
          </w:rPrChange>
        </w:rPr>
        <w:t xml:space="preserve"> upon the current satellite based </w:t>
      </w:r>
      <w:r w:rsidRPr="00D011C8">
        <w:rPr>
          <w:rFonts w:ascii="Times New Roman" w:hAnsi="Times New Roman" w:cs="Times New Roman"/>
          <w:sz w:val="24"/>
          <w:szCs w:val="24"/>
          <w:rPrChange w:id="363" w:author="MEYTAR" w:date="2015-04-25T21:58:00Z">
            <w:rPr>
              <w:rFonts w:ascii="Times New Roman" w:hAnsi="Times New Roman" w:cs="Times New Roman"/>
            </w:rPr>
          </w:rPrChange>
        </w:rPr>
        <w:t xml:space="preserve">AOD </w:t>
      </w:r>
      <w:r w:rsidR="00536A63" w:rsidRPr="00D011C8">
        <w:rPr>
          <w:rFonts w:ascii="Times New Roman" w:hAnsi="Times New Roman" w:cs="Times New Roman"/>
          <w:sz w:val="24"/>
          <w:szCs w:val="24"/>
          <w:rPrChange w:id="364" w:author="MEYTAR" w:date="2015-04-25T21:58:00Z">
            <w:rPr>
              <w:rFonts w:ascii="Times New Roman" w:hAnsi="Times New Roman" w:cs="Times New Roman"/>
            </w:rPr>
          </w:rPrChange>
        </w:rPr>
        <w:t xml:space="preserve">data quality </w:t>
      </w:r>
      <w:r w:rsidR="00B16DF5" w:rsidRPr="00D011C8">
        <w:rPr>
          <w:rFonts w:ascii="Times New Roman" w:hAnsi="Times New Roman" w:cs="Times New Roman"/>
          <w:sz w:val="24"/>
          <w:szCs w:val="24"/>
          <w:rPrChange w:id="365" w:author="MEYTAR" w:date="2015-04-25T21:58:00Z">
            <w:rPr>
              <w:rFonts w:ascii="Times New Roman" w:hAnsi="Times New Roman" w:cs="Times New Roman"/>
            </w:rPr>
          </w:rPrChange>
        </w:rPr>
        <w:t>which</w:t>
      </w:r>
      <w:r w:rsidR="00536A63" w:rsidRPr="00D011C8">
        <w:rPr>
          <w:rFonts w:ascii="Times New Roman" w:hAnsi="Times New Roman" w:cs="Times New Roman"/>
          <w:sz w:val="24"/>
          <w:szCs w:val="24"/>
          <w:rPrChange w:id="366" w:author="MEYTAR" w:date="2015-04-25T21:58:00Z">
            <w:rPr>
              <w:rFonts w:ascii="Times New Roman" w:hAnsi="Times New Roman" w:cs="Times New Roman"/>
            </w:rPr>
          </w:rPrChange>
        </w:rPr>
        <w:t xml:space="preserve"> in turn</w:t>
      </w:r>
      <w:r w:rsidR="00B16DF5" w:rsidRPr="00D011C8">
        <w:rPr>
          <w:rFonts w:ascii="Times New Roman" w:hAnsi="Times New Roman" w:cs="Times New Roman"/>
          <w:sz w:val="24"/>
          <w:szCs w:val="24"/>
          <w:rPrChange w:id="367" w:author="MEYTAR" w:date="2015-04-25T21:58:00Z">
            <w:rPr>
              <w:rFonts w:ascii="Times New Roman" w:hAnsi="Times New Roman" w:cs="Times New Roman"/>
            </w:rPr>
          </w:rPrChange>
        </w:rPr>
        <w:t xml:space="preserve"> will allow us to</w:t>
      </w:r>
      <w:r w:rsidR="00536A63" w:rsidRPr="00D011C8">
        <w:rPr>
          <w:rFonts w:ascii="Times New Roman" w:hAnsi="Times New Roman" w:cs="Times New Roman"/>
          <w:sz w:val="24"/>
          <w:szCs w:val="24"/>
          <w:rPrChange w:id="368" w:author="MEYTAR" w:date="2015-04-25T21:58:00Z">
            <w:rPr>
              <w:rFonts w:ascii="Times New Roman" w:hAnsi="Times New Roman" w:cs="Times New Roman"/>
            </w:rPr>
          </w:rPrChange>
        </w:rPr>
        <w:t xml:space="preserve"> improv</w:t>
      </w:r>
      <w:r w:rsidR="00B16DF5" w:rsidRPr="00D011C8">
        <w:rPr>
          <w:rFonts w:ascii="Times New Roman" w:hAnsi="Times New Roman" w:cs="Times New Roman"/>
          <w:sz w:val="24"/>
          <w:szCs w:val="24"/>
          <w:rPrChange w:id="369" w:author="MEYTAR" w:date="2015-04-25T21:58:00Z">
            <w:rPr>
              <w:rFonts w:ascii="Times New Roman" w:hAnsi="Times New Roman" w:cs="Times New Roman"/>
            </w:rPr>
          </w:rPrChange>
        </w:rPr>
        <w:t>e</w:t>
      </w:r>
      <w:r w:rsidR="00536A63" w:rsidRPr="00D011C8">
        <w:rPr>
          <w:rFonts w:ascii="Times New Roman" w:hAnsi="Times New Roman" w:cs="Times New Roman"/>
          <w:sz w:val="24"/>
          <w:szCs w:val="24"/>
          <w:rPrChange w:id="370" w:author="MEYTAR" w:date="2015-04-25T21:58:00Z">
            <w:rPr>
              <w:rFonts w:ascii="Times New Roman" w:hAnsi="Times New Roman" w:cs="Times New Roman"/>
            </w:rPr>
          </w:rPrChange>
        </w:rPr>
        <w:t xml:space="preserve"> our ability to accurately estimate</w:t>
      </w:r>
      <w:ins w:id="371" w:author="MEYTAR" w:date="2015-04-19T22:43:00Z">
        <w:r w:rsidR="00C70D57" w:rsidRPr="00D011C8">
          <w:rPr>
            <w:rFonts w:ascii="Times New Roman" w:hAnsi="Times New Roman" w:cs="Times New Roman"/>
            <w:sz w:val="24"/>
            <w:szCs w:val="24"/>
            <w:rPrChange w:id="372" w:author="MEYTAR" w:date="2015-04-25T21:58:00Z">
              <w:rPr>
                <w:rFonts w:ascii="Times New Roman" w:hAnsi="Times New Roman" w:cs="Times New Roman"/>
              </w:rPr>
            </w:rPrChange>
          </w:rPr>
          <w:t xml:space="preserve"> ground level</w:t>
        </w:r>
      </w:ins>
      <w:r w:rsidR="00536A63" w:rsidRPr="00D011C8">
        <w:rPr>
          <w:rFonts w:ascii="Times New Roman" w:hAnsi="Times New Roman" w:cs="Times New Roman"/>
          <w:sz w:val="24"/>
          <w:szCs w:val="24"/>
          <w:rPrChange w:id="373" w:author="MEYTAR" w:date="2015-04-25T21:58:00Z">
            <w:rPr>
              <w:rFonts w:ascii="Times New Roman" w:hAnsi="Times New Roman" w:cs="Times New Roman"/>
            </w:rPr>
          </w:rPrChange>
        </w:rPr>
        <w:t xml:space="preserve"> PM2.5</w:t>
      </w:r>
      <w:del w:id="374" w:author="MEYTAR" w:date="2015-04-19T22:43:00Z">
        <w:r w:rsidR="00536A63" w:rsidRPr="00D011C8" w:rsidDel="00C70D57">
          <w:rPr>
            <w:rFonts w:ascii="Times New Roman" w:hAnsi="Times New Roman" w:cs="Times New Roman"/>
            <w:sz w:val="24"/>
            <w:szCs w:val="24"/>
            <w:rPrChange w:id="375" w:author="MEYTAR" w:date="2015-04-25T21:58:00Z">
              <w:rPr>
                <w:rFonts w:ascii="Times New Roman" w:hAnsi="Times New Roman" w:cs="Times New Roman"/>
              </w:rPr>
            </w:rPrChange>
          </w:rPr>
          <w:delText>/</w:delText>
        </w:r>
      </w:del>
      <w:ins w:id="376" w:author="MEYTAR" w:date="2015-04-19T22:43:00Z">
        <w:r w:rsidR="00C70D57" w:rsidRPr="00D011C8">
          <w:rPr>
            <w:rFonts w:ascii="Times New Roman" w:hAnsi="Times New Roman" w:cs="Times New Roman"/>
            <w:sz w:val="24"/>
            <w:szCs w:val="24"/>
            <w:rPrChange w:id="377" w:author="MEYTAR" w:date="2015-04-25T21:58:00Z">
              <w:rPr>
                <w:rFonts w:ascii="Times New Roman" w:hAnsi="Times New Roman" w:cs="Times New Roman"/>
              </w:rPr>
            </w:rPrChange>
          </w:rPr>
          <w:t xml:space="preserve"> and PM</w:t>
        </w:r>
      </w:ins>
      <w:r w:rsidR="00536A63" w:rsidRPr="00D011C8">
        <w:rPr>
          <w:rFonts w:ascii="Times New Roman" w:hAnsi="Times New Roman" w:cs="Times New Roman"/>
          <w:sz w:val="24"/>
          <w:szCs w:val="24"/>
          <w:rPrChange w:id="378" w:author="MEYTAR" w:date="2015-04-25T21:58:00Z">
            <w:rPr>
              <w:rFonts w:ascii="Times New Roman" w:hAnsi="Times New Roman" w:cs="Times New Roman"/>
              <w:vertAlign w:val="subscript"/>
            </w:rPr>
          </w:rPrChange>
        </w:rPr>
        <w:t xml:space="preserve">10 </w:t>
      </w:r>
      <w:ins w:id="379" w:author="MEYTAR" w:date="2015-04-19T22:44:00Z">
        <w:r w:rsidR="00C70D57" w:rsidRPr="00D011C8">
          <w:rPr>
            <w:rFonts w:ascii="Times New Roman" w:hAnsi="Times New Roman" w:cs="Times New Roman"/>
            <w:sz w:val="24"/>
            <w:szCs w:val="24"/>
            <w:rPrChange w:id="380" w:author="MEYTAR" w:date="2015-04-25T21:58:00Z">
              <w:rPr>
                <w:rFonts w:ascii="Times New Roman" w:hAnsi="Times New Roman" w:cs="Times New Roman"/>
              </w:rPr>
            </w:rPrChange>
          </w:rPr>
          <w:t xml:space="preserve">concentrations </w:t>
        </w:r>
      </w:ins>
      <w:r w:rsidR="00536A63" w:rsidRPr="00D011C8">
        <w:rPr>
          <w:rFonts w:ascii="Times New Roman" w:hAnsi="Times New Roman" w:cs="Times New Roman"/>
          <w:sz w:val="24"/>
          <w:szCs w:val="24"/>
          <w:rPrChange w:id="381" w:author="MEYTAR" w:date="2015-04-25T21:58:00Z">
            <w:rPr>
              <w:rFonts w:ascii="Times New Roman" w:hAnsi="Times New Roman" w:cs="Times New Roman"/>
            </w:rPr>
          </w:rPrChange>
        </w:rPr>
        <w:t xml:space="preserve">at </w:t>
      </w:r>
      <w:del w:id="382" w:author="MEYTAR" w:date="2015-04-19T22:40:00Z">
        <w:r w:rsidR="00536A63" w:rsidRPr="00D011C8" w:rsidDel="00BA0809">
          <w:rPr>
            <w:rFonts w:ascii="Times New Roman" w:hAnsi="Times New Roman" w:cs="Times New Roman"/>
            <w:sz w:val="24"/>
            <w:szCs w:val="24"/>
            <w:rPrChange w:id="383" w:author="MEYTAR" w:date="2015-04-25T21:58:00Z">
              <w:rPr>
                <w:rFonts w:ascii="Times New Roman" w:hAnsi="Times New Roman" w:cs="Times New Roman"/>
              </w:rPr>
            </w:rPrChange>
          </w:rPr>
          <w:delText xml:space="preserve">a </w:delText>
        </w:r>
      </w:del>
      <w:r w:rsidR="00536A63" w:rsidRPr="00D011C8">
        <w:rPr>
          <w:rFonts w:ascii="Times New Roman" w:hAnsi="Times New Roman" w:cs="Times New Roman"/>
          <w:sz w:val="24"/>
          <w:szCs w:val="24"/>
          <w:rPrChange w:id="384" w:author="MEYTAR" w:date="2015-04-25T21:58:00Z">
            <w:rPr>
              <w:rFonts w:ascii="Times New Roman" w:hAnsi="Times New Roman" w:cs="Times New Roman"/>
            </w:rPr>
          </w:rPrChange>
        </w:rPr>
        <w:t>high spatial and temporal resolutions.</w:t>
      </w:r>
    </w:p>
    <w:p w:rsidR="00696993" w:rsidRPr="00696993" w:rsidRDefault="00696993" w:rsidP="00536A63">
      <w:pPr>
        <w:spacing w:before="120" w:line="360" w:lineRule="auto"/>
        <w:ind w:left="-284" w:right="-192"/>
        <w:rPr>
          <w:rFonts w:ascii="Times New Roman" w:hAnsi="Times New Roman" w:cs="Times New Roman"/>
          <w:b/>
          <w:bCs/>
        </w:rPr>
      </w:pPr>
      <w:r w:rsidRPr="00696993">
        <w:rPr>
          <w:rFonts w:ascii="Times New Roman" w:hAnsi="Times New Roman" w:cs="Times New Roman"/>
          <w:b/>
          <w:bCs/>
        </w:rPr>
        <w:t>1.</w:t>
      </w:r>
      <w:r>
        <w:rPr>
          <w:rFonts w:ascii="Times New Roman" w:hAnsi="Times New Roman" w:cs="Times New Roman"/>
          <w:b/>
          <w:bCs/>
        </w:rPr>
        <w:t>4 Research gaps and state of the art</w:t>
      </w:r>
    </w:p>
    <w:p w:rsidR="00000000" w:rsidRPr="00D011C8" w:rsidRDefault="00696993" w:rsidP="00D011C8">
      <w:pPr>
        <w:spacing w:before="120" w:line="360" w:lineRule="auto"/>
        <w:ind w:right="-192"/>
        <w:jc w:val="both"/>
        <w:rPr>
          <w:rFonts w:ascii="Times New Roman" w:hAnsi="Times New Roman" w:cs="Times New Roman"/>
          <w:sz w:val="24"/>
          <w:szCs w:val="24"/>
          <w:rPrChange w:id="385" w:author="MEYTAR" w:date="2015-04-25T21:58:00Z">
            <w:rPr>
              <w:rFonts w:ascii="Times New Roman" w:hAnsi="Times New Roman" w:cs="Times New Roman"/>
            </w:rPr>
          </w:rPrChange>
        </w:rPr>
        <w:pPrChange w:id="386" w:author="MEYTAR" w:date="2015-04-25T21:58:00Z">
          <w:pPr>
            <w:spacing w:after="120" w:line="360" w:lineRule="auto"/>
            <w:ind w:left="-284" w:right="-192"/>
          </w:pPr>
        </w:pPrChange>
      </w:pPr>
      <w:r w:rsidRPr="00D011C8">
        <w:rPr>
          <w:rFonts w:ascii="Times New Roman" w:hAnsi="Times New Roman" w:cs="Times New Roman"/>
          <w:sz w:val="24"/>
          <w:szCs w:val="24"/>
          <w:rPrChange w:id="387" w:author="MEYTAR" w:date="2015-04-25T21:58:00Z">
            <w:rPr>
              <w:rFonts w:ascii="Times New Roman" w:hAnsi="Times New Roman" w:cs="Times New Roman"/>
            </w:rPr>
          </w:rPrChange>
        </w:rPr>
        <w:t xml:space="preserve">Epidemiology research tends to exploit a variety of methods to assign exposure, including nearest monitor assignment </w:t>
      </w:r>
      <w:r w:rsidR="00FA5533" w:rsidRPr="00D011C8">
        <w:rPr>
          <w:rFonts w:ascii="Times New Roman" w:hAnsi="Times New Roman" w:cs="Times New Roman"/>
          <w:sz w:val="24"/>
          <w:szCs w:val="24"/>
          <w:rPrChange w:id="388" w:author="MEYTAR" w:date="2015-04-25T21:58:00Z">
            <w:rPr>
              <w:rFonts w:ascii="Times New Roman" w:hAnsi="Times New Roman" w:cs="Times New Roman"/>
            </w:rPr>
          </w:rPrChange>
        </w:rPr>
        <w:t>,sim</w:t>
      </w:r>
      <w:r w:rsidRPr="00D011C8">
        <w:rPr>
          <w:rFonts w:ascii="Times New Roman" w:hAnsi="Times New Roman" w:cs="Times New Roman"/>
          <w:sz w:val="24"/>
          <w:szCs w:val="24"/>
          <w:rPrChange w:id="389" w:author="MEYTAR" w:date="2015-04-25T21:58:00Z">
            <w:rPr>
              <w:rFonts w:ascii="Times New Roman" w:hAnsi="Times New Roman" w:cs="Times New Roman"/>
            </w:rPr>
          </w:rPrChange>
        </w:rPr>
        <w:t xml:space="preserve">ple </w:t>
      </w:r>
      <w:proofErr w:type="spellStart"/>
      <w:r w:rsidRPr="00D011C8">
        <w:rPr>
          <w:rFonts w:ascii="Times New Roman" w:hAnsi="Times New Roman" w:cs="Times New Roman"/>
          <w:sz w:val="24"/>
          <w:szCs w:val="24"/>
          <w:rPrChange w:id="390" w:author="MEYTAR" w:date="2015-04-25T21:58:00Z">
            <w:rPr>
              <w:rFonts w:ascii="Times New Roman" w:hAnsi="Times New Roman" w:cs="Times New Roman"/>
            </w:rPr>
          </w:rPrChange>
        </w:rPr>
        <w:t>kriging</w:t>
      </w:r>
      <w:proofErr w:type="spellEnd"/>
      <w:r w:rsidRPr="00D011C8">
        <w:rPr>
          <w:rFonts w:ascii="Times New Roman" w:hAnsi="Times New Roman" w:cs="Times New Roman"/>
          <w:sz w:val="24"/>
          <w:szCs w:val="24"/>
          <w:rPrChange w:id="391" w:author="MEYTAR" w:date="2015-04-25T21:58:00Z">
            <w:rPr>
              <w:rFonts w:ascii="Times New Roman" w:hAnsi="Times New Roman" w:cs="Times New Roman"/>
            </w:rPr>
          </w:rPrChange>
        </w:rPr>
        <w:t xml:space="preserve"> methods</w:t>
      </w:r>
      <w:r w:rsidR="00FA5533" w:rsidRPr="00D011C8">
        <w:rPr>
          <w:rFonts w:ascii="Times New Roman" w:hAnsi="Times New Roman" w:cs="Times New Roman"/>
          <w:sz w:val="24"/>
          <w:szCs w:val="24"/>
          <w:rPrChange w:id="392" w:author="MEYTAR" w:date="2015-04-25T21:58:00Z">
            <w:rPr>
              <w:rFonts w:ascii="Times New Roman" w:hAnsi="Times New Roman" w:cs="Times New Roman"/>
            </w:rPr>
          </w:rPrChange>
        </w:rPr>
        <w:t xml:space="preserve">, land use regressions (LUR) and more recently satellite based hybrid models. </w:t>
      </w:r>
      <w:r w:rsidRPr="00D011C8">
        <w:rPr>
          <w:rFonts w:ascii="Times New Roman" w:hAnsi="Times New Roman" w:cs="Times New Roman"/>
          <w:sz w:val="24"/>
          <w:szCs w:val="24"/>
          <w:rPrChange w:id="393" w:author="MEYTAR" w:date="2015-04-25T21:58:00Z">
            <w:rPr>
              <w:rFonts w:ascii="Times New Roman" w:hAnsi="Times New Roman" w:cs="Times New Roman"/>
            </w:rPr>
          </w:rPrChange>
        </w:rPr>
        <w:t xml:space="preserve">Exposure metrics associated with </w:t>
      </w:r>
      <w:r w:rsidR="00FA5533" w:rsidRPr="00D011C8">
        <w:rPr>
          <w:rFonts w:ascii="Times New Roman" w:hAnsi="Times New Roman" w:cs="Times New Roman"/>
          <w:sz w:val="24"/>
          <w:szCs w:val="24"/>
          <w:rPrChange w:id="394" w:author="MEYTAR" w:date="2015-04-25T21:58:00Z">
            <w:rPr>
              <w:rFonts w:ascii="Times New Roman" w:hAnsi="Times New Roman" w:cs="Times New Roman"/>
            </w:rPr>
          </w:rPrChange>
        </w:rPr>
        <w:t>most of these above</w:t>
      </w:r>
      <w:r w:rsidRPr="00D011C8">
        <w:rPr>
          <w:rFonts w:ascii="Times New Roman" w:hAnsi="Times New Roman" w:cs="Times New Roman"/>
          <w:sz w:val="24"/>
          <w:szCs w:val="24"/>
          <w:rPrChange w:id="395" w:author="MEYTAR" w:date="2015-04-25T21:58:00Z">
            <w:rPr>
              <w:rFonts w:ascii="Times New Roman" w:hAnsi="Times New Roman" w:cs="Times New Roman"/>
            </w:rPr>
          </w:rPrChange>
        </w:rPr>
        <w:t xml:space="preserve"> methods ignore intra-urban variation in exposure and may be missing data in rural areas. LUR is much more suitable for capturing long-term differences in exposure between locations. There are, however, a number of limitations when using land use terms and LUR: 1) they are generally not time varying and their temporal resolution tends to be limited and 2) they are based on sparse PM2.5 monitoring networks and/or require specific and costly PM2.5 measurement campaigns </w:t>
      </w:r>
      <w:r w:rsidR="00861ED3" w:rsidRPr="00D011C8">
        <w:rPr>
          <w:rFonts w:ascii="Times New Roman" w:hAnsi="Times New Roman" w:cs="Times New Roman"/>
          <w:sz w:val="24"/>
          <w:szCs w:val="24"/>
          <w:rPrChange w:id="396" w:author="MEYTAR" w:date="2015-04-25T21:58:00Z">
            <w:rPr>
              <w:rFonts w:ascii="Times New Roman" w:hAnsi="Times New Roman" w:cs="Times New Roman"/>
            </w:rPr>
          </w:rPrChange>
        </w:rPr>
        <w:fldChar w:fldCharType="begin"/>
      </w:r>
      <w:r w:rsidRPr="00D011C8">
        <w:rPr>
          <w:rFonts w:ascii="Times New Roman" w:hAnsi="Times New Roman" w:cs="Times New Roman"/>
          <w:sz w:val="24"/>
          <w:szCs w:val="24"/>
          <w:rPrChange w:id="397" w:author="MEYTAR" w:date="2015-04-25T21:58:00Z">
            <w:rPr>
              <w:rFonts w:ascii="Times New Roman" w:hAnsi="Times New Roman" w:cs="Times New Roman"/>
            </w:rPr>
          </w:rPrChange>
        </w:rPr>
        <w:instrText xml:space="preserve"> ADDIN ZOTERO_ITEM CSL_CITATION {"citationID":"hhl2a8rs3","properties":{"formattedCitation":"(Gryparis et al., 2009; Yanosky et al., 2009, 2008)","plainCitation":"(Gryparis et al., 2009; Yanosky et al., 2009, 2008)"},"citationItems":[{"id":977,"uris":["http://zotero.org/users/4361/items/2IM4H27I"],"uri":["http://zotero.org/users/4361/items/2IM4H27I"],"itemData":{"id":977,"type":"article-journal","title":"Measurement error caused by spatial misalignment in environmental epidemiology","container-title":"Biostatistics (Oxford, England)","page":"258-274","volume":"10","issue":"2","source":"NCBI PubMed","abstract":"In many environmental epidemiology studies, the locations and/or times of exposure measurements and health assessments do not match. In such settings, health effects analyses often use the predictions from an exposure model as a covariate in a regression model. Such exposure predictions contain some measurement error as the predicted values do not equal the true exposures. We provide a framework for spatial measurement error modeling, showing that smoothing induces a Berkson-type measurement error with nondiagonal error structure. From this viewpoint, we review the existing approaches to estimation in a linear regression health model, including direct use of the spatial predictions and exposure simulation, and explore some modified approaches, including Bayesian models and out-of-sample regression calibration, motivated by measurement error principles. We then extend this work to the generalized linear model framework for health outcomes. Based on analytical considerations and simulation results, we compare the performance of all these approaches under several spatial models for exposure. Our comparisons underscore several important points. First, exposure simulation can perform very poorly under certain realistic scenarios. Second, the relative performance of the different methods depends on the nature of the underlying exposure surface. Third, traditional measurement error concepts can help to explain the relative practical performance of the different methods. We apply the methods to data on the association between levels of particulate matter and birth weight in the greater Boston area.","DOI":"10.1093/biostatistics/kxn033","ISSN":"1468-4357","note":"PMID: 18927119","journalAbbreviation":"Biostatistics","author":[{"family":"Gryparis","given":"Alexandros"},{"family":"Paciorek","given":"Christopher J"},{"family":"Zeka","given":"Ariana"},{"family":"Schwartz","given":"Joel"},{"family":"Coull","given":"Brent A"}],"issued":{"date-parts":[["2009",4]]},"accessed":{"date-parts":[["2012",7,24]]},"PMID":"18927119"}},{"id":974,"uris":["http://zotero.org/users/4361/items/UXQXNKPT"],"uri":["http://zotero.org/users/4361/items/UXQXNKPT"],"itemData":{"id":974,"type":"article-journal","title":"Spatio-temporal modeling of chronic PM10 exposure for the Nurses' Health Study","container-title":"Atmospheric Environment","page":"4047-4062","volume":"42","issue":"18","ISSN":"1352-2310","shortTitle":"Spatio-temporal modeling of chronic PM10 exposure for the Nurses' Health Study","author":[{"family":"Yanosky","given":"J.D."},{"family":"Paciorek","given":"C.J."},{"family":"Schwartz","given":"J."},{"family":"Laden","given":"F."},{"family":"Puett","given":"R."},{"family":"Suh","given":"H.H."}],"issued":{"date-parts":[["2008"]]}}},{"id":975,"uris":["http://zotero.org/users/4361/items/QT3PCFGB"],"uri":["http://zotero.org/users/4361/items/QT3PCFGB"],"itemData":{"id":975,"type":"article-journal","title":"Predicting chronic fine and coarse particulate exposures using spatiotemporal models for the Northeastern and Midwestern United States","container-title":"Environ Health Perspect","page":"522-9","volume":"117","issue":"4","abstract":"BACKGROUND: Chronic epidemiologic studies of particulate matter (PM) are limited by the lack of monitoring data, relying instead on citywide ambient concentrations to estimate exposures. This method ignores within-city spatial gradients and restricts studies to areas with nearby monitoring data. This lack of data is particularly restrictive for fine particles (PM with aerodynamic diameter &lt; 2.5 microm; PM(2.5)) and coarse particles (PM with aerodynamic diameter 2.5-10 microm; PM(10-2.5)), for which monitoring is limited before 1999. To address these limitations, we developed spatiotemporal models to predict monthly outdoor PM(2.5) and PM(10-2.5) concentrations for the northeastern and midwestern United States. METHODS: For PM(2.5), we developed models for two periods: 1988-1998 and 1999-2002. Both models included smooth spatial and regression terms of geographic information system-based and meteorologic predictors. To compensate for sparse monitoring data, the pre-1999 model also included predicted PM(10) (PM with aerodynamic diameter &lt; 10 microm) and extinction coefficients (km(-1)). PM(10-2.5) levels were estimated as the difference in monthly predicted PM(10) and PM(2.5), with predicted PM(10) from our previously developed PM(10) model. RESULTS: Predictive performance for PM(2.5) was strong (cross-validation R2 = 0.77 and 0.69 for post-1999 and pre-1999 PM(2.5) models, respectively) with high precision (2.2 and 2.7 microg/m3, respectively). Models performed well irrespective of population density and season. Predictive performance for PM(10-2.5) was weaker (cross-validation R2 = 0.39) with lower precision (5.5 microg/m3). PM(10-2.5) levels exhibited greater local spatial variability than PM(10) or PM(2.5), suggesting that PM(2.5) measurements at ambient monitoring sites are more representative for surrounding populations than for PM(10) and especially PM(10-2.5). CONCLUSIONS: We provide semiempirical models to predict spatially and temporally resolved long-term average outdoor concentrations of PM(2.5) and PM(10-2.5) for estimating exposures of populations living in the northeastern and midwestern United States.","ISSN":"1552-9924 (Electronic) 1552-9924 (Linking)","shortTitle":"Predicting chronic fine and coarse particulate exposures using spatiotemporal models for the Northeastern and Midwestern United States","author":[{"family":"Yanosky","given":"J. D."},{"family":"Paciorek","given":"C. J."},{"family":"Suh","given":"H. H."}],"issued":{"date-parts":[["2009"]]}}}],"schema":"https://github.com/citation-style-language/schema/raw/master/csl-citation.json"} </w:instrText>
      </w:r>
      <w:r w:rsidR="00861ED3" w:rsidRPr="00D011C8">
        <w:rPr>
          <w:rFonts w:ascii="Times New Roman" w:hAnsi="Times New Roman" w:cs="Times New Roman"/>
          <w:sz w:val="24"/>
          <w:szCs w:val="24"/>
          <w:rPrChange w:id="398" w:author="MEYTAR" w:date="2015-04-25T21:58:00Z">
            <w:rPr>
              <w:rFonts w:ascii="Times New Roman" w:hAnsi="Times New Roman" w:cs="Times New Roman"/>
            </w:rPr>
          </w:rPrChange>
        </w:rPr>
        <w:fldChar w:fldCharType="separate"/>
      </w:r>
      <w:r w:rsidRPr="00D011C8">
        <w:rPr>
          <w:rFonts w:ascii="Times New Roman" w:hAnsi="Times New Roman" w:cs="Times New Roman"/>
          <w:sz w:val="24"/>
          <w:szCs w:val="24"/>
          <w:rPrChange w:id="399" w:author="MEYTAR" w:date="2015-04-25T21:58:00Z">
            <w:rPr>
              <w:rFonts w:ascii="Times New Roman" w:hAnsi="Times New Roman" w:cs="Times New Roman"/>
            </w:rPr>
          </w:rPrChange>
        </w:rPr>
        <w:t>(Gryparis et al., 2009; Yanosky et al., 2009, 2008)</w:t>
      </w:r>
      <w:r w:rsidR="00861ED3" w:rsidRPr="00D011C8">
        <w:rPr>
          <w:rFonts w:ascii="Times New Roman" w:hAnsi="Times New Roman" w:cs="Times New Roman"/>
          <w:sz w:val="24"/>
          <w:szCs w:val="24"/>
          <w:rPrChange w:id="400" w:author="MEYTAR" w:date="2015-04-25T21:58:00Z">
            <w:rPr>
              <w:rFonts w:ascii="Times New Roman" w:hAnsi="Times New Roman" w:cs="Times New Roman"/>
            </w:rPr>
          </w:rPrChange>
        </w:rPr>
        <w:fldChar w:fldCharType="end"/>
      </w:r>
      <w:r w:rsidRPr="00D011C8">
        <w:rPr>
          <w:rFonts w:ascii="Times New Roman" w:hAnsi="Times New Roman" w:cs="Times New Roman"/>
          <w:sz w:val="24"/>
          <w:szCs w:val="24"/>
          <w:rPrChange w:id="401" w:author="MEYTAR" w:date="2015-04-25T21:58:00Z">
            <w:rPr>
              <w:rFonts w:ascii="Times New Roman" w:hAnsi="Times New Roman" w:cs="Times New Roman"/>
            </w:rPr>
          </w:rPrChange>
        </w:rPr>
        <w:t xml:space="preserve">. Hence, they are only applicable to long-term exposure assessments, which are adequate for studies on chronic health effects but are useless regarding acute health effects. Moreover, the lack of monitors in semi-urban and rural locations means participants from such locations are either excluded or are assigned estimates from the land use regression that may have greater error. </w:t>
      </w:r>
      <w:r w:rsidR="00536A63" w:rsidRPr="00D011C8">
        <w:rPr>
          <w:rFonts w:ascii="Times New Roman" w:hAnsi="Times New Roman" w:cs="Times New Roman"/>
          <w:sz w:val="24"/>
          <w:szCs w:val="24"/>
          <w:rPrChange w:id="402" w:author="MEYTAR" w:date="2015-04-25T21:58:00Z">
            <w:rPr>
              <w:rFonts w:ascii="Times New Roman" w:hAnsi="Times New Roman" w:cs="Times New Roman"/>
            </w:rPr>
          </w:rPrChange>
        </w:rPr>
        <w:t>Satellite</w:t>
      </w:r>
      <w:r w:rsidR="003029C3" w:rsidRPr="00D011C8">
        <w:rPr>
          <w:rFonts w:ascii="Times New Roman" w:hAnsi="Times New Roman" w:cs="Times New Roman"/>
          <w:sz w:val="24"/>
          <w:szCs w:val="24"/>
          <w:rPrChange w:id="403" w:author="MEYTAR" w:date="2015-04-25T21:58:00Z">
            <w:rPr>
              <w:rFonts w:ascii="Times New Roman" w:hAnsi="Times New Roman" w:cs="Times New Roman"/>
            </w:rPr>
          </w:rPrChange>
        </w:rPr>
        <w:t xml:space="preserve"> </w:t>
      </w:r>
      <w:r w:rsidR="00536A63" w:rsidRPr="00D011C8">
        <w:rPr>
          <w:rFonts w:ascii="Times New Roman" w:hAnsi="Times New Roman" w:cs="Times New Roman"/>
          <w:sz w:val="24"/>
          <w:szCs w:val="24"/>
          <w:rPrChange w:id="404" w:author="MEYTAR" w:date="2015-04-25T21:58:00Z">
            <w:rPr>
              <w:rFonts w:ascii="Times New Roman" w:hAnsi="Times New Roman" w:cs="Times New Roman"/>
            </w:rPr>
          </w:rPrChange>
        </w:rPr>
        <w:t xml:space="preserve">based data, and </w:t>
      </w:r>
      <w:r w:rsidR="00572001" w:rsidRPr="00D011C8">
        <w:rPr>
          <w:rFonts w:ascii="Times New Roman" w:hAnsi="Times New Roman" w:cs="Times New Roman"/>
          <w:sz w:val="24"/>
          <w:szCs w:val="24"/>
          <w:rPrChange w:id="405" w:author="MEYTAR" w:date="2015-04-25T21:58:00Z">
            <w:rPr>
              <w:rFonts w:ascii="Times New Roman" w:hAnsi="Times New Roman" w:cs="Times New Roman"/>
            </w:rPr>
          </w:rPrChange>
        </w:rPr>
        <w:t>particularly</w:t>
      </w:r>
      <w:r w:rsidR="00536A63" w:rsidRPr="00D011C8">
        <w:rPr>
          <w:rFonts w:ascii="Times New Roman" w:hAnsi="Times New Roman" w:cs="Times New Roman"/>
          <w:sz w:val="24"/>
          <w:szCs w:val="24"/>
          <w:rPrChange w:id="406" w:author="MEYTAR" w:date="2015-04-25T21:58:00Z">
            <w:rPr>
              <w:rFonts w:ascii="Times New Roman" w:hAnsi="Times New Roman" w:cs="Times New Roman"/>
            </w:rPr>
          </w:rPrChange>
        </w:rPr>
        <w:t xml:space="preserve"> AOD has allowed us in recent years to d</w:t>
      </w:r>
      <w:r w:rsidR="00A9645F" w:rsidRPr="00D011C8">
        <w:rPr>
          <w:rFonts w:ascii="Times New Roman" w:hAnsi="Times New Roman" w:cs="Times New Roman"/>
          <w:sz w:val="24"/>
          <w:szCs w:val="24"/>
          <w:rPrChange w:id="407" w:author="MEYTAR" w:date="2015-04-25T21:58:00Z">
            <w:rPr>
              <w:rFonts w:ascii="Times New Roman" w:hAnsi="Times New Roman" w:cs="Times New Roman"/>
            </w:rPr>
          </w:rPrChange>
        </w:rPr>
        <w:t xml:space="preserve">evelop better estimation models (Chang et al., 2013; A. </w:t>
      </w:r>
      <w:proofErr w:type="spellStart"/>
      <w:r w:rsidR="00A9645F" w:rsidRPr="00D011C8">
        <w:rPr>
          <w:rFonts w:ascii="Times New Roman" w:hAnsi="Times New Roman" w:cs="Times New Roman"/>
          <w:sz w:val="24"/>
          <w:szCs w:val="24"/>
          <w:rPrChange w:id="408" w:author="MEYTAR" w:date="2015-04-25T21:58:00Z">
            <w:rPr>
              <w:rFonts w:ascii="Times New Roman" w:hAnsi="Times New Roman" w:cs="Times New Roman"/>
            </w:rPr>
          </w:rPrChange>
        </w:rPr>
        <w:t>Chudnovsky</w:t>
      </w:r>
      <w:proofErr w:type="spellEnd"/>
      <w:r w:rsidR="00A9645F" w:rsidRPr="00D011C8">
        <w:rPr>
          <w:rFonts w:ascii="Times New Roman" w:hAnsi="Times New Roman" w:cs="Times New Roman"/>
          <w:sz w:val="24"/>
          <w:szCs w:val="24"/>
          <w:rPrChange w:id="409" w:author="MEYTAR" w:date="2015-04-25T21:58:00Z">
            <w:rPr>
              <w:rFonts w:ascii="Times New Roman" w:hAnsi="Times New Roman" w:cs="Times New Roman"/>
            </w:rPr>
          </w:rPrChange>
        </w:rPr>
        <w:t xml:space="preserve"> et al., 2013; Cordero et al., 2013; Gupta et al., 2013; Kim et al., 2013). Traditionally, the health exposure studies have used the standard MODIS (Moderate Resolution Imaging </w:t>
      </w:r>
      <w:proofErr w:type="spellStart"/>
      <w:r w:rsidR="00A9645F" w:rsidRPr="00D011C8">
        <w:rPr>
          <w:rFonts w:ascii="Times New Roman" w:hAnsi="Times New Roman" w:cs="Times New Roman"/>
          <w:sz w:val="24"/>
          <w:szCs w:val="24"/>
          <w:rPrChange w:id="410" w:author="MEYTAR" w:date="2015-04-25T21:58:00Z">
            <w:rPr>
              <w:rFonts w:ascii="Times New Roman" w:hAnsi="Times New Roman" w:cs="Times New Roman"/>
            </w:rPr>
          </w:rPrChange>
        </w:rPr>
        <w:t>Spectroradiometer</w:t>
      </w:r>
      <w:proofErr w:type="spellEnd"/>
      <w:r w:rsidR="00A9645F" w:rsidRPr="00D011C8">
        <w:rPr>
          <w:rFonts w:ascii="Times New Roman" w:hAnsi="Times New Roman" w:cs="Times New Roman"/>
          <w:sz w:val="24"/>
          <w:szCs w:val="24"/>
          <w:rPrChange w:id="411" w:author="MEYTAR" w:date="2015-04-25T21:58:00Z">
            <w:rPr>
              <w:rFonts w:ascii="Times New Roman" w:hAnsi="Times New Roman" w:cs="Times New Roman"/>
            </w:rPr>
          </w:rPrChange>
        </w:rPr>
        <w:t xml:space="preserve"> ) AOD product of the “Dark Target” algorithm (Levy et al., 2007) which has a nadir resolution of 10x10 km2. Lately, AOD at significantly higher spatial resolution (1x1 km2) has been offered by the MAIAC algorithm. Chang and colleagues (Chang et al., 2013) used some novel ideas such as a statistical downscaling and data fusion techniques to predict PM2.5 concentrations at spatial point locations in the southeastern United States during the period 2003–2005. Their model showed relatively high cross-validated predictions (R2=0.78 and a root mean-squared error (RMSE) of 3.61 mg/m3, However, the developed model was restricted to retrieval days. Our group </w:t>
      </w:r>
      <w:r w:rsidR="00A9645F" w:rsidRPr="00D011C8">
        <w:rPr>
          <w:rFonts w:ascii="Times New Roman" w:hAnsi="Times New Roman" w:cs="Times New Roman"/>
          <w:sz w:val="24"/>
          <w:szCs w:val="24"/>
          <w:rPrChange w:id="412" w:author="MEYTAR" w:date="2015-04-25T21:58:00Z">
            <w:rPr>
              <w:rFonts w:ascii="Times New Roman" w:hAnsi="Times New Roman" w:cs="Times New Roman"/>
            </w:rPr>
          </w:rPrChange>
        </w:rPr>
        <w:lastRenderedPageBreak/>
        <w:t xml:space="preserve">has also </w:t>
      </w:r>
      <w:r w:rsidR="001B4A74" w:rsidRPr="00D011C8">
        <w:rPr>
          <w:rFonts w:ascii="Times New Roman" w:hAnsi="Times New Roman" w:cs="Times New Roman"/>
          <w:sz w:val="24"/>
          <w:szCs w:val="24"/>
          <w:rPrChange w:id="413" w:author="MEYTAR" w:date="2015-04-25T21:58:00Z">
            <w:rPr>
              <w:rFonts w:ascii="Times New Roman" w:hAnsi="Times New Roman" w:cs="Times New Roman"/>
            </w:rPr>
          </w:rPrChange>
        </w:rPr>
        <w:t xml:space="preserve">developed and published several studies using MAIAC based data (kloog 2014,under review). While we have successfully shown good model performance in the </w:t>
      </w:r>
      <w:r w:rsidR="00B16DF5" w:rsidRPr="00D011C8">
        <w:rPr>
          <w:rFonts w:ascii="Times New Roman" w:hAnsi="Times New Roman" w:cs="Times New Roman"/>
          <w:sz w:val="24"/>
          <w:szCs w:val="24"/>
          <w:rPrChange w:id="414" w:author="MEYTAR" w:date="2015-04-25T21:58:00Z">
            <w:rPr>
              <w:rFonts w:ascii="Times New Roman" w:hAnsi="Times New Roman" w:cs="Times New Roman"/>
            </w:rPr>
          </w:rPrChange>
        </w:rPr>
        <w:t>N</w:t>
      </w:r>
      <w:r w:rsidR="001B4A74" w:rsidRPr="00D011C8">
        <w:rPr>
          <w:rFonts w:ascii="Times New Roman" w:hAnsi="Times New Roman" w:cs="Times New Roman"/>
          <w:sz w:val="24"/>
          <w:szCs w:val="24"/>
          <w:rPrChange w:id="415" w:author="MEYTAR" w:date="2015-04-25T21:58:00Z">
            <w:rPr>
              <w:rFonts w:ascii="Times New Roman" w:hAnsi="Times New Roman" w:cs="Times New Roman"/>
            </w:rPr>
          </w:rPrChange>
        </w:rPr>
        <w:t>ew England region (mean out-of-sample R2 =0.88, slope of predictions versus withheld observations = 0.99)</w:t>
      </w:r>
      <w:r w:rsidR="00B16DF5" w:rsidRPr="00D011C8">
        <w:rPr>
          <w:rFonts w:ascii="Times New Roman" w:hAnsi="Times New Roman" w:cs="Times New Roman"/>
          <w:sz w:val="24"/>
          <w:szCs w:val="24"/>
          <w:rPrChange w:id="416" w:author="MEYTAR" w:date="2015-04-25T21:58:00Z">
            <w:rPr>
              <w:rFonts w:ascii="Times New Roman" w:hAnsi="Times New Roman" w:cs="Times New Roman"/>
            </w:rPr>
          </w:rPrChange>
        </w:rPr>
        <w:t xml:space="preserve"> model</w:t>
      </w:r>
      <w:r w:rsidR="001B4A74" w:rsidRPr="00D011C8">
        <w:rPr>
          <w:rFonts w:ascii="Times New Roman" w:hAnsi="Times New Roman" w:cs="Times New Roman"/>
          <w:sz w:val="24"/>
          <w:szCs w:val="24"/>
          <w:rPrChange w:id="417" w:author="MEYTAR" w:date="2015-04-25T21:58:00Z">
            <w:rPr>
              <w:rFonts w:ascii="Times New Roman" w:hAnsi="Times New Roman" w:cs="Times New Roman"/>
            </w:rPr>
          </w:rPrChange>
        </w:rPr>
        <w:t xml:space="preserve"> performance in other regions such as Mexico and Israel was moderate</w:t>
      </w:r>
      <w:r w:rsidR="00B16DF5" w:rsidRPr="00D011C8">
        <w:rPr>
          <w:rFonts w:ascii="Times New Roman" w:hAnsi="Times New Roman" w:cs="Times New Roman"/>
          <w:sz w:val="24"/>
          <w:szCs w:val="24"/>
          <w:rPrChange w:id="418" w:author="MEYTAR" w:date="2015-04-25T21:58:00Z">
            <w:rPr>
              <w:rFonts w:ascii="Times New Roman" w:hAnsi="Times New Roman" w:cs="Times New Roman"/>
            </w:rPr>
          </w:rPrChange>
        </w:rPr>
        <w:t xml:space="preserve"> at best</w:t>
      </w:r>
      <w:r w:rsidR="001B4A74" w:rsidRPr="00D011C8">
        <w:rPr>
          <w:rFonts w:ascii="Times New Roman" w:hAnsi="Times New Roman" w:cs="Times New Roman"/>
          <w:sz w:val="24"/>
          <w:szCs w:val="24"/>
          <w:rPrChange w:id="419" w:author="MEYTAR" w:date="2015-04-25T21:58:00Z">
            <w:rPr>
              <w:rFonts w:ascii="Times New Roman" w:hAnsi="Times New Roman" w:cs="Times New Roman"/>
            </w:rPr>
          </w:rPrChange>
        </w:rPr>
        <w:t xml:space="preserve">. </w:t>
      </w:r>
      <w:r w:rsidR="00B16DF5" w:rsidRPr="00D011C8">
        <w:rPr>
          <w:rFonts w:ascii="Times New Roman" w:hAnsi="Times New Roman" w:cs="Times New Roman"/>
          <w:sz w:val="24"/>
          <w:szCs w:val="24"/>
          <w:rPrChange w:id="420" w:author="MEYTAR" w:date="2015-04-25T21:58:00Z">
            <w:rPr>
              <w:rFonts w:ascii="Times New Roman" w:hAnsi="Times New Roman" w:cs="Times New Roman"/>
            </w:rPr>
          </w:rPrChange>
        </w:rPr>
        <w:t>For example i</w:t>
      </w:r>
      <w:r w:rsidR="001B4A74" w:rsidRPr="00D011C8">
        <w:rPr>
          <w:rFonts w:ascii="Times New Roman" w:hAnsi="Times New Roman" w:cs="Times New Roman"/>
          <w:sz w:val="24"/>
          <w:szCs w:val="24"/>
          <w:rPrChange w:id="421" w:author="MEYTAR" w:date="2015-04-25T21:58:00Z">
            <w:rPr>
              <w:rFonts w:ascii="Times New Roman" w:hAnsi="Times New Roman" w:cs="Times New Roman"/>
            </w:rPr>
          </w:rPrChange>
        </w:rPr>
        <w:t>n Israel</w:t>
      </w:r>
      <w:r w:rsidR="00B16DF5" w:rsidRPr="00D011C8">
        <w:rPr>
          <w:rFonts w:ascii="Times New Roman" w:hAnsi="Times New Roman" w:cs="Times New Roman"/>
          <w:sz w:val="24"/>
          <w:szCs w:val="24"/>
          <w:rPrChange w:id="422" w:author="MEYTAR" w:date="2015-04-25T21:58:00Z">
            <w:rPr>
              <w:rFonts w:ascii="Times New Roman" w:hAnsi="Times New Roman" w:cs="Times New Roman"/>
            </w:rPr>
          </w:rPrChange>
        </w:rPr>
        <w:t xml:space="preserve"> model performance was </w:t>
      </w:r>
      <w:r w:rsidR="001B4A74" w:rsidRPr="00D011C8">
        <w:rPr>
          <w:rFonts w:ascii="Times New Roman" w:hAnsi="Times New Roman" w:cs="Times New Roman"/>
          <w:sz w:val="24"/>
          <w:szCs w:val="24"/>
          <w:rPrChange w:id="423" w:author="MEYTAR" w:date="2015-04-25T21:58:00Z">
            <w:rPr>
              <w:rFonts w:ascii="Times New Roman" w:hAnsi="Times New Roman" w:cs="Times New Roman"/>
            </w:rPr>
          </w:rPrChange>
        </w:rPr>
        <w:t xml:space="preserve"> R2=0.79 and 0.72 for PM10 and PM2.5  </w:t>
      </w:r>
      <w:r w:rsidR="001B071A" w:rsidRPr="00D011C8">
        <w:rPr>
          <w:rFonts w:ascii="Times New Roman" w:hAnsi="Times New Roman" w:cs="Times New Roman"/>
          <w:sz w:val="24"/>
          <w:szCs w:val="24"/>
          <w:rPrChange w:id="424" w:author="MEYTAR" w:date="2015-04-25T21:58:00Z">
            <w:rPr>
              <w:rFonts w:ascii="Times New Roman" w:hAnsi="Times New Roman" w:cs="Times New Roman"/>
            </w:rPr>
          </w:rPrChange>
        </w:rPr>
        <w:t>respectively,</w:t>
      </w:r>
      <w:r w:rsidR="001B4A74" w:rsidRPr="00D011C8">
        <w:rPr>
          <w:rFonts w:ascii="Times New Roman" w:hAnsi="Times New Roman" w:cs="Times New Roman"/>
          <w:sz w:val="24"/>
          <w:szCs w:val="24"/>
          <w:rPrChange w:id="425" w:author="MEYTAR" w:date="2015-04-25T21:58:00Z">
            <w:rPr>
              <w:rFonts w:ascii="Times New Roman" w:hAnsi="Times New Roman" w:cs="Times New Roman"/>
            </w:rPr>
          </w:rPrChange>
        </w:rPr>
        <w:t xml:space="preserve"> while in </w:t>
      </w:r>
      <w:r w:rsidR="00B16DF5" w:rsidRPr="00D011C8">
        <w:rPr>
          <w:rFonts w:ascii="Times New Roman" w:hAnsi="Times New Roman" w:cs="Times New Roman"/>
          <w:sz w:val="24"/>
          <w:szCs w:val="24"/>
          <w:rPrChange w:id="426" w:author="MEYTAR" w:date="2015-04-25T21:58:00Z">
            <w:rPr>
              <w:rFonts w:ascii="Times New Roman" w:hAnsi="Times New Roman" w:cs="Times New Roman"/>
            </w:rPr>
          </w:rPrChange>
        </w:rPr>
        <w:t>Mexico</w:t>
      </w:r>
      <w:r w:rsidR="001B4A74" w:rsidRPr="00D011C8">
        <w:rPr>
          <w:rFonts w:ascii="Times New Roman" w:hAnsi="Times New Roman" w:cs="Times New Roman"/>
          <w:sz w:val="24"/>
          <w:szCs w:val="24"/>
          <w:rPrChange w:id="427" w:author="MEYTAR" w:date="2015-04-25T21:58:00Z">
            <w:rPr>
              <w:rFonts w:ascii="Times New Roman" w:hAnsi="Times New Roman" w:cs="Times New Roman"/>
            </w:rPr>
          </w:rPrChange>
        </w:rPr>
        <w:t xml:space="preserve"> R2 of 0.72. These studies clearly show that in areas with very different geo-climate </w:t>
      </w:r>
      <w:r w:rsidR="001B071A" w:rsidRPr="00D011C8">
        <w:rPr>
          <w:rFonts w:ascii="Times New Roman" w:hAnsi="Times New Roman" w:cs="Times New Roman"/>
          <w:sz w:val="24"/>
          <w:szCs w:val="24"/>
          <w:rPrChange w:id="428" w:author="MEYTAR" w:date="2015-04-25T21:58:00Z">
            <w:rPr>
              <w:rFonts w:ascii="Times New Roman" w:hAnsi="Times New Roman" w:cs="Times New Roman"/>
            </w:rPr>
          </w:rPrChange>
        </w:rPr>
        <w:t>characteristics</w:t>
      </w:r>
      <w:r w:rsidR="001B4A74" w:rsidRPr="00D011C8">
        <w:rPr>
          <w:rFonts w:ascii="Times New Roman" w:hAnsi="Times New Roman" w:cs="Times New Roman"/>
          <w:sz w:val="24"/>
          <w:szCs w:val="24"/>
          <w:rPrChange w:id="429" w:author="MEYTAR" w:date="2015-04-25T21:58:00Z">
            <w:rPr>
              <w:rFonts w:ascii="Times New Roman" w:hAnsi="Times New Roman" w:cs="Times New Roman"/>
            </w:rPr>
          </w:rPrChange>
        </w:rPr>
        <w:t xml:space="preserve"> the model does not </w:t>
      </w:r>
      <w:r w:rsidR="004670B3" w:rsidRPr="00D011C8">
        <w:rPr>
          <w:rFonts w:ascii="Times New Roman" w:hAnsi="Times New Roman" w:cs="Times New Roman"/>
          <w:sz w:val="24"/>
          <w:szCs w:val="24"/>
          <w:rPrChange w:id="430" w:author="MEYTAR" w:date="2015-04-25T21:58:00Z">
            <w:rPr>
              <w:rFonts w:ascii="Times New Roman" w:hAnsi="Times New Roman" w:cs="Times New Roman"/>
            </w:rPr>
          </w:rPrChange>
        </w:rPr>
        <w:t>perform</w:t>
      </w:r>
      <w:r w:rsidR="001B4A74" w:rsidRPr="00D011C8">
        <w:rPr>
          <w:rFonts w:ascii="Times New Roman" w:hAnsi="Times New Roman" w:cs="Times New Roman"/>
          <w:sz w:val="24"/>
          <w:szCs w:val="24"/>
          <w:rPrChange w:id="431" w:author="MEYTAR" w:date="2015-04-25T21:58:00Z">
            <w:rPr>
              <w:rFonts w:ascii="Times New Roman" w:hAnsi="Times New Roman" w:cs="Times New Roman"/>
            </w:rPr>
          </w:rPrChange>
        </w:rPr>
        <w:t xml:space="preserve"> as well in large part due to the lower quality of the RAW AOD data product. </w:t>
      </w:r>
      <w:r w:rsidR="001B071A" w:rsidRPr="00D011C8">
        <w:rPr>
          <w:rFonts w:ascii="Times New Roman" w:hAnsi="Times New Roman" w:cs="Times New Roman"/>
          <w:sz w:val="24"/>
          <w:szCs w:val="24"/>
          <w:rPrChange w:id="432" w:author="MEYTAR" w:date="2015-04-25T21:58:00Z">
            <w:rPr>
              <w:rFonts w:ascii="Times New Roman" w:hAnsi="Times New Roman" w:cs="Times New Roman"/>
            </w:rPr>
          </w:rPrChange>
        </w:rPr>
        <w:t xml:space="preserve">This </w:t>
      </w:r>
      <w:r w:rsidR="00B16DF5" w:rsidRPr="00D011C8">
        <w:rPr>
          <w:rFonts w:ascii="Times New Roman" w:hAnsi="Times New Roman" w:cs="Times New Roman"/>
          <w:sz w:val="24"/>
          <w:szCs w:val="24"/>
          <w:rPrChange w:id="433" w:author="MEYTAR" w:date="2015-04-25T21:58:00Z">
            <w:rPr>
              <w:rFonts w:ascii="Times New Roman" w:hAnsi="Times New Roman" w:cs="Times New Roman"/>
            </w:rPr>
          </w:rPrChange>
        </w:rPr>
        <w:t>proposed study</w:t>
      </w:r>
      <w:r w:rsidR="001B071A" w:rsidRPr="00D011C8">
        <w:rPr>
          <w:rFonts w:ascii="Times New Roman" w:hAnsi="Times New Roman" w:cs="Times New Roman"/>
          <w:sz w:val="24"/>
          <w:szCs w:val="24"/>
          <w:rPrChange w:id="434" w:author="MEYTAR" w:date="2015-04-25T21:58:00Z">
            <w:rPr>
              <w:rFonts w:ascii="Times New Roman" w:hAnsi="Times New Roman" w:cs="Times New Roman"/>
            </w:rPr>
          </w:rPrChange>
        </w:rPr>
        <w:t xml:space="preserve"> will help improve upon the current state of the art </w:t>
      </w:r>
      <w:r w:rsidR="00C84ED4" w:rsidRPr="00D011C8">
        <w:rPr>
          <w:rFonts w:ascii="Times New Roman" w:hAnsi="Times New Roman" w:cs="Times New Roman"/>
          <w:sz w:val="24"/>
          <w:szCs w:val="24"/>
          <w:rPrChange w:id="435" w:author="MEYTAR" w:date="2015-04-25T21:58:00Z">
            <w:rPr>
              <w:rFonts w:ascii="Times New Roman" w:hAnsi="Times New Roman" w:cs="Times New Roman"/>
            </w:rPr>
          </w:rPrChange>
        </w:rPr>
        <w:t>specifically</w:t>
      </w:r>
      <w:r w:rsidR="001B071A" w:rsidRPr="00D011C8">
        <w:rPr>
          <w:rFonts w:ascii="Times New Roman" w:hAnsi="Times New Roman" w:cs="Times New Roman"/>
          <w:sz w:val="24"/>
          <w:szCs w:val="24"/>
          <w:rPrChange w:id="436" w:author="MEYTAR" w:date="2015-04-25T21:58:00Z">
            <w:rPr>
              <w:rFonts w:ascii="Times New Roman" w:hAnsi="Times New Roman" w:cs="Times New Roman"/>
            </w:rPr>
          </w:rPrChange>
        </w:rPr>
        <w:t xml:space="preserve"> in areas where currently AOD data isn’t preforming as well.</w:t>
      </w:r>
    </w:p>
    <w:p w:rsidR="00696993" w:rsidRDefault="00696993" w:rsidP="00E77A39">
      <w:pPr>
        <w:pStyle w:val="Bibliography"/>
        <w:spacing w:line="360" w:lineRule="auto"/>
        <w:ind w:left="-284" w:right="-192" w:firstLine="0"/>
        <w:rPr>
          <w:rFonts w:ascii="Times New Roman" w:hAnsi="Times New Roman" w:cs="Times New Roman"/>
          <w:b/>
          <w:bCs/>
        </w:rPr>
      </w:pPr>
      <w:r>
        <w:rPr>
          <w:rFonts w:ascii="Times New Roman" w:hAnsi="Times New Roman" w:cs="Times New Roman"/>
          <w:b/>
          <w:bCs/>
        </w:rPr>
        <w:t xml:space="preserve">1.5 </w:t>
      </w:r>
      <w:r w:rsidRPr="003043AD">
        <w:rPr>
          <w:rFonts w:ascii="Times New Roman" w:hAnsi="Times New Roman" w:cs="Times New Roman"/>
          <w:b/>
          <w:bCs/>
        </w:rPr>
        <w:t>Collaborations</w:t>
      </w:r>
    </w:p>
    <w:p w:rsidR="00696993" w:rsidRPr="00D011C8" w:rsidRDefault="00696993" w:rsidP="00D011C8">
      <w:pPr>
        <w:spacing w:before="120" w:line="360" w:lineRule="auto"/>
        <w:ind w:right="-192"/>
        <w:jc w:val="both"/>
        <w:rPr>
          <w:rFonts w:ascii="Times New Roman" w:hAnsi="Times New Roman" w:cs="Times New Roman"/>
          <w:sz w:val="24"/>
          <w:szCs w:val="24"/>
          <w:rPrChange w:id="437" w:author="MEYTAR" w:date="2015-04-25T21:58:00Z">
            <w:rPr>
              <w:rFonts w:ascii="Times New Roman" w:hAnsi="Times New Roman" w:cs="Times New Roman"/>
            </w:rPr>
          </w:rPrChange>
        </w:rPr>
        <w:pPrChange w:id="438" w:author="MEYTAR" w:date="2015-04-25T21:58:00Z">
          <w:pPr>
            <w:pStyle w:val="Bibliography"/>
            <w:spacing w:line="360" w:lineRule="auto"/>
            <w:ind w:left="-284" w:right="-334" w:firstLine="0"/>
          </w:pPr>
        </w:pPrChange>
      </w:pPr>
      <w:r w:rsidRPr="00D011C8">
        <w:rPr>
          <w:rFonts w:ascii="Times New Roman" w:hAnsi="Times New Roman" w:cs="Times New Roman"/>
          <w:sz w:val="24"/>
          <w:szCs w:val="24"/>
          <w:rPrChange w:id="439" w:author="MEYTAR" w:date="2015-04-25T21:58:00Z">
            <w:rPr>
              <w:rFonts w:ascii="Times New Roman" w:hAnsi="Times New Roman" w:cs="Times New Roman"/>
            </w:rPr>
          </w:rPrChange>
        </w:rPr>
        <w:t xml:space="preserve">The principal investigators from Ben </w:t>
      </w:r>
      <w:proofErr w:type="spellStart"/>
      <w:r w:rsidRPr="00D011C8">
        <w:rPr>
          <w:rFonts w:ascii="Times New Roman" w:hAnsi="Times New Roman" w:cs="Times New Roman"/>
          <w:sz w:val="24"/>
          <w:szCs w:val="24"/>
          <w:rPrChange w:id="440" w:author="MEYTAR" w:date="2015-04-25T21:58:00Z">
            <w:rPr>
              <w:rFonts w:ascii="Times New Roman" w:hAnsi="Times New Roman" w:cs="Times New Roman"/>
            </w:rPr>
          </w:rPrChange>
        </w:rPr>
        <w:t>Gurion</w:t>
      </w:r>
      <w:proofErr w:type="spellEnd"/>
      <w:r w:rsidRPr="00D011C8">
        <w:rPr>
          <w:rFonts w:ascii="Times New Roman" w:hAnsi="Times New Roman" w:cs="Times New Roman"/>
          <w:sz w:val="24"/>
          <w:szCs w:val="24"/>
          <w:rPrChange w:id="441" w:author="MEYTAR" w:date="2015-04-25T21:58:00Z">
            <w:rPr>
              <w:rFonts w:ascii="Times New Roman" w:hAnsi="Times New Roman" w:cs="Times New Roman"/>
            </w:rPr>
          </w:rPrChange>
        </w:rPr>
        <w:t xml:space="preserve"> University</w:t>
      </w:r>
      <w:r w:rsidR="00280768" w:rsidRPr="00D011C8">
        <w:rPr>
          <w:rFonts w:ascii="Times New Roman" w:hAnsi="Times New Roman" w:cs="Times New Roman"/>
          <w:sz w:val="24"/>
          <w:szCs w:val="24"/>
          <w:rPrChange w:id="442" w:author="MEYTAR" w:date="2015-04-25T21:58:00Z">
            <w:rPr>
              <w:rFonts w:ascii="Times New Roman" w:hAnsi="Times New Roman" w:cs="Times New Roman"/>
            </w:rPr>
          </w:rPrChange>
        </w:rPr>
        <w:t xml:space="preserve"> and the </w:t>
      </w:r>
      <w:r w:rsidRPr="00D011C8">
        <w:rPr>
          <w:rFonts w:ascii="Times New Roman" w:hAnsi="Times New Roman" w:cs="Times New Roman"/>
          <w:sz w:val="24"/>
          <w:szCs w:val="24"/>
          <w:rPrChange w:id="443" w:author="MEYTAR" w:date="2015-04-25T21:58:00Z">
            <w:rPr>
              <w:rFonts w:ascii="Times New Roman" w:hAnsi="Times New Roman" w:cs="Times New Roman"/>
            </w:rPr>
          </w:rPrChange>
        </w:rPr>
        <w:t>Technion have successfully collaborated in project</w:t>
      </w:r>
      <w:r w:rsidR="003029C3" w:rsidRPr="00D011C8">
        <w:rPr>
          <w:rFonts w:ascii="Times New Roman" w:hAnsi="Times New Roman" w:cs="Times New Roman"/>
          <w:sz w:val="24"/>
          <w:szCs w:val="24"/>
          <w:rPrChange w:id="444" w:author="MEYTAR" w:date="2015-04-25T21:58:00Z">
            <w:rPr>
              <w:rFonts w:ascii="Times New Roman" w:hAnsi="Times New Roman" w:cs="Times New Roman"/>
            </w:rPr>
          </w:rPrChange>
        </w:rPr>
        <w:t>s</w:t>
      </w:r>
      <w:r w:rsidRPr="00D011C8">
        <w:rPr>
          <w:rFonts w:ascii="Times New Roman" w:hAnsi="Times New Roman" w:cs="Times New Roman"/>
          <w:sz w:val="24"/>
          <w:szCs w:val="24"/>
          <w:rPrChange w:id="445" w:author="MEYTAR" w:date="2015-04-25T21:58:00Z">
            <w:rPr>
              <w:rFonts w:ascii="Times New Roman" w:hAnsi="Times New Roman" w:cs="Times New Roman"/>
            </w:rPr>
          </w:rPrChange>
        </w:rPr>
        <w:t xml:space="preserve"> before resulting in multiple publications. Prof</w:t>
      </w:r>
      <w:r w:rsidR="00280768" w:rsidRPr="00D011C8">
        <w:rPr>
          <w:rFonts w:ascii="Times New Roman" w:hAnsi="Times New Roman" w:cs="Times New Roman"/>
          <w:sz w:val="24"/>
          <w:szCs w:val="24"/>
          <w:rPrChange w:id="446" w:author="MEYTAR" w:date="2015-04-25T21:58:00Z">
            <w:rPr>
              <w:rFonts w:ascii="Times New Roman" w:hAnsi="Times New Roman" w:cs="Times New Roman"/>
            </w:rPr>
          </w:rPrChange>
        </w:rPr>
        <w:t xml:space="preserve"> </w:t>
      </w:r>
      <w:r w:rsidRPr="00D011C8">
        <w:rPr>
          <w:rFonts w:ascii="Times New Roman" w:hAnsi="Times New Roman" w:cs="Times New Roman"/>
          <w:sz w:val="24"/>
          <w:szCs w:val="24"/>
          <w:rPrChange w:id="447" w:author="MEYTAR" w:date="2015-04-25T21:58:00Z">
            <w:rPr>
              <w:rFonts w:ascii="Times New Roman" w:hAnsi="Times New Roman" w:cs="Times New Roman"/>
            </w:rPr>
          </w:rPrChange>
        </w:rPr>
        <w:t>Broday will provide the ground</w:t>
      </w:r>
      <w:r w:rsidR="00D97234" w:rsidRPr="00D011C8">
        <w:rPr>
          <w:rFonts w:ascii="Times New Roman" w:hAnsi="Times New Roman" w:cs="Times New Roman"/>
          <w:sz w:val="24"/>
          <w:szCs w:val="24"/>
          <w:rPrChange w:id="448" w:author="MEYTAR" w:date="2015-04-25T21:58:00Z">
            <w:rPr>
              <w:rFonts w:ascii="Times New Roman" w:hAnsi="Times New Roman" w:cs="Times New Roman"/>
            </w:rPr>
          </w:rPrChange>
        </w:rPr>
        <w:t xml:space="preserve"> </w:t>
      </w:r>
      <w:r w:rsidRPr="00D011C8">
        <w:rPr>
          <w:rFonts w:ascii="Times New Roman" w:hAnsi="Times New Roman" w:cs="Times New Roman"/>
          <w:sz w:val="24"/>
          <w:szCs w:val="24"/>
          <w:rPrChange w:id="449" w:author="MEYTAR" w:date="2015-04-25T21:58:00Z">
            <w:rPr>
              <w:rFonts w:ascii="Times New Roman" w:hAnsi="Times New Roman" w:cs="Times New Roman"/>
            </w:rPr>
          </w:rPrChange>
        </w:rPr>
        <w:t>monitoring PM data and lead the conduct of the comparative analysis. He will provide</w:t>
      </w:r>
    </w:p>
    <w:p w:rsidR="00696993" w:rsidRPr="00D011C8" w:rsidRDefault="00696993" w:rsidP="00D011C8">
      <w:pPr>
        <w:spacing w:before="120" w:line="360" w:lineRule="auto"/>
        <w:ind w:right="-192"/>
        <w:jc w:val="both"/>
        <w:rPr>
          <w:rFonts w:ascii="Times New Roman" w:hAnsi="Times New Roman" w:cs="Times New Roman"/>
          <w:sz w:val="24"/>
          <w:szCs w:val="24"/>
          <w:rPrChange w:id="450" w:author="MEYTAR" w:date="2015-04-25T21:58:00Z">
            <w:rPr>
              <w:rFonts w:ascii="Times New Roman" w:hAnsi="Times New Roman" w:cs="Times New Roman"/>
            </w:rPr>
          </w:rPrChange>
        </w:rPr>
        <w:pPrChange w:id="451" w:author="MEYTAR" w:date="2015-04-25T21:58:00Z">
          <w:pPr>
            <w:pStyle w:val="Bibliography"/>
            <w:spacing w:line="360" w:lineRule="auto"/>
            <w:ind w:left="-284" w:right="-334" w:firstLine="0"/>
          </w:pPr>
        </w:pPrChange>
      </w:pPr>
      <w:r w:rsidRPr="00D011C8">
        <w:rPr>
          <w:rFonts w:ascii="Times New Roman" w:hAnsi="Times New Roman" w:cs="Times New Roman"/>
          <w:sz w:val="24"/>
          <w:szCs w:val="24"/>
          <w:rPrChange w:id="452" w:author="MEYTAR" w:date="2015-04-25T21:58:00Z">
            <w:rPr>
              <w:rFonts w:ascii="Times New Roman" w:hAnsi="Times New Roman" w:cs="Times New Roman"/>
            </w:rPr>
          </w:rPrChange>
        </w:rPr>
        <w:t xml:space="preserve">ground monitoring expertise throughout the study. Dr. </w:t>
      </w:r>
      <w:r w:rsidR="00280768" w:rsidRPr="00D011C8">
        <w:rPr>
          <w:rFonts w:ascii="Times New Roman" w:hAnsi="Times New Roman" w:cs="Times New Roman"/>
          <w:sz w:val="24"/>
          <w:szCs w:val="24"/>
          <w:rPrChange w:id="453" w:author="MEYTAR" w:date="2015-04-25T21:58:00Z">
            <w:rPr>
              <w:rFonts w:ascii="Times New Roman" w:hAnsi="Times New Roman" w:cs="Times New Roman"/>
            </w:rPr>
          </w:rPrChange>
        </w:rPr>
        <w:t>Kloog</w:t>
      </w:r>
      <w:r w:rsidRPr="00D011C8">
        <w:rPr>
          <w:rFonts w:ascii="Times New Roman" w:hAnsi="Times New Roman" w:cs="Times New Roman"/>
          <w:sz w:val="24"/>
          <w:szCs w:val="24"/>
          <w:rPrChange w:id="454" w:author="MEYTAR" w:date="2015-04-25T21:58:00Z">
            <w:rPr>
              <w:rFonts w:ascii="Times New Roman" w:hAnsi="Times New Roman" w:cs="Times New Roman"/>
            </w:rPr>
          </w:rPrChange>
        </w:rPr>
        <w:t xml:space="preserve"> will lead the work with</w:t>
      </w:r>
      <w:ins w:id="455" w:author="MEYTAR" w:date="2015-04-23T00:44:00Z">
        <w:r w:rsidR="00166215" w:rsidRPr="00D011C8">
          <w:rPr>
            <w:rFonts w:ascii="Times New Roman" w:hAnsi="Times New Roman" w:cs="Times New Roman"/>
            <w:sz w:val="24"/>
            <w:szCs w:val="24"/>
            <w:rPrChange w:id="456" w:author="MEYTAR" w:date="2015-04-25T21:58:00Z">
              <w:rPr>
                <w:rFonts w:ascii="Times New Roman" w:hAnsi="Times New Roman" w:cs="Times New Roman"/>
              </w:rPr>
            </w:rPrChange>
          </w:rPr>
          <w:t xml:space="preserve"> the satellite data (e.g. MODIS, </w:t>
        </w:r>
      </w:ins>
      <w:r w:rsidR="00280768" w:rsidRPr="00D011C8">
        <w:rPr>
          <w:rFonts w:ascii="Times New Roman" w:hAnsi="Times New Roman" w:cs="Times New Roman"/>
          <w:sz w:val="24"/>
          <w:szCs w:val="24"/>
          <w:rPrChange w:id="457" w:author="MEYTAR" w:date="2015-04-25T21:58:00Z">
            <w:rPr>
              <w:rFonts w:ascii="Times New Roman" w:hAnsi="Times New Roman" w:cs="Times New Roman"/>
            </w:rPr>
          </w:rPrChange>
        </w:rPr>
        <w:t>MAIAC</w:t>
      </w:r>
      <w:ins w:id="458" w:author="MEYTAR" w:date="2015-04-23T00:44:00Z">
        <w:r w:rsidR="00166215" w:rsidRPr="00D011C8">
          <w:rPr>
            <w:rFonts w:ascii="Times New Roman" w:hAnsi="Times New Roman" w:cs="Times New Roman"/>
            <w:sz w:val="24"/>
            <w:szCs w:val="24"/>
            <w:rPrChange w:id="459" w:author="MEYTAR" w:date="2015-04-25T21:58:00Z">
              <w:rPr>
                <w:rFonts w:ascii="Times New Roman" w:hAnsi="Times New Roman" w:cs="Times New Roman"/>
              </w:rPr>
            </w:rPrChange>
          </w:rPr>
          <w:t>)</w:t>
        </w:r>
      </w:ins>
      <w:r w:rsidRPr="00D011C8">
        <w:rPr>
          <w:rFonts w:ascii="Times New Roman" w:hAnsi="Times New Roman" w:cs="Times New Roman"/>
          <w:sz w:val="24"/>
          <w:szCs w:val="24"/>
          <w:rPrChange w:id="460" w:author="MEYTAR" w:date="2015-04-25T21:58:00Z">
            <w:rPr>
              <w:rFonts w:ascii="Times New Roman" w:hAnsi="Times New Roman" w:cs="Times New Roman"/>
            </w:rPr>
          </w:rPrChange>
        </w:rPr>
        <w:t xml:space="preserve"> and provide his results for assessment of exposure and provide </w:t>
      </w:r>
      <w:r w:rsidR="00280768" w:rsidRPr="00D011C8">
        <w:rPr>
          <w:rFonts w:ascii="Times New Roman" w:hAnsi="Times New Roman" w:cs="Times New Roman"/>
          <w:sz w:val="24"/>
          <w:szCs w:val="24"/>
          <w:rPrChange w:id="461" w:author="MEYTAR" w:date="2015-04-25T21:58:00Z">
            <w:rPr>
              <w:rFonts w:ascii="Times New Roman" w:hAnsi="Times New Roman" w:cs="Times New Roman"/>
            </w:rPr>
          </w:rPrChange>
        </w:rPr>
        <w:t xml:space="preserve">GIS, statistical and </w:t>
      </w:r>
      <w:r w:rsidRPr="00D011C8">
        <w:rPr>
          <w:rFonts w:ascii="Times New Roman" w:hAnsi="Times New Roman" w:cs="Times New Roman"/>
          <w:sz w:val="24"/>
          <w:szCs w:val="24"/>
          <w:rPrChange w:id="462" w:author="MEYTAR" w:date="2015-04-25T21:58:00Z">
            <w:rPr>
              <w:rFonts w:ascii="Times New Roman" w:hAnsi="Times New Roman" w:cs="Times New Roman"/>
            </w:rPr>
          </w:rPrChange>
        </w:rPr>
        <w:t>remote</w:t>
      </w:r>
      <w:r w:rsidR="00280768" w:rsidRPr="00D011C8">
        <w:rPr>
          <w:rFonts w:ascii="Times New Roman" w:hAnsi="Times New Roman" w:cs="Times New Roman"/>
          <w:sz w:val="24"/>
          <w:szCs w:val="24"/>
          <w:rPrChange w:id="463" w:author="MEYTAR" w:date="2015-04-25T21:58:00Z">
            <w:rPr>
              <w:rFonts w:ascii="Times New Roman" w:hAnsi="Times New Roman" w:cs="Times New Roman"/>
            </w:rPr>
          </w:rPrChange>
        </w:rPr>
        <w:t xml:space="preserve"> </w:t>
      </w:r>
      <w:r w:rsidRPr="00D011C8">
        <w:rPr>
          <w:rFonts w:ascii="Times New Roman" w:hAnsi="Times New Roman" w:cs="Times New Roman"/>
          <w:sz w:val="24"/>
          <w:szCs w:val="24"/>
          <w:rPrChange w:id="464" w:author="MEYTAR" w:date="2015-04-25T21:58:00Z">
            <w:rPr>
              <w:rFonts w:ascii="Times New Roman" w:hAnsi="Times New Roman" w:cs="Times New Roman"/>
            </w:rPr>
          </w:rPrChange>
        </w:rPr>
        <w:t>sensing expertise throughout the study.</w:t>
      </w:r>
    </w:p>
    <w:p w:rsidR="00F74AFA" w:rsidRPr="00F74AFA" w:rsidRDefault="00F74AFA" w:rsidP="00E77A39"/>
    <w:p w:rsidR="0075398D" w:rsidRPr="0004343D" w:rsidRDefault="0075398D" w:rsidP="00E77A39">
      <w:pPr>
        <w:autoSpaceDE w:val="0"/>
        <w:autoSpaceDN w:val="0"/>
        <w:adjustRightInd w:val="0"/>
        <w:spacing w:line="360" w:lineRule="auto"/>
        <w:ind w:left="-284" w:right="-192"/>
        <w:rPr>
          <w:rFonts w:ascii="Times New Roman" w:hAnsi="Times New Roman" w:cs="Times New Roman"/>
          <w:b/>
          <w:bCs/>
        </w:rPr>
      </w:pPr>
      <w:r>
        <w:rPr>
          <w:rFonts w:ascii="Times New Roman" w:hAnsi="Times New Roman" w:cs="Times New Roman"/>
          <w:b/>
          <w:bCs/>
        </w:rPr>
        <w:t xml:space="preserve">1.6 </w:t>
      </w:r>
      <w:r w:rsidRPr="0075398D">
        <w:rPr>
          <w:rFonts w:ascii="Times New Roman" w:hAnsi="Times New Roman" w:cs="Times New Roman"/>
          <w:b/>
          <w:bCs/>
        </w:rPr>
        <w:t>Benefits</w:t>
      </w:r>
      <w:r>
        <w:rPr>
          <w:rFonts w:ascii="Times New Roman" w:hAnsi="Times New Roman" w:cs="Times New Roman"/>
          <w:b/>
          <w:bCs/>
        </w:rPr>
        <w:t xml:space="preserve"> and </w:t>
      </w:r>
      <w:r w:rsidRPr="0004343D">
        <w:rPr>
          <w:rFonts w:ascii="Times New Roman" w:hAnsi="Times New Roman" w:cs="Times New Roman"/>
          <w:b/>
          <w:bCs/>
        </w:rPr>
        <w:t>expected significance</w:t>
      </w:r>
    </w:p>
    <w:p w:rsidR="0075398D" w:rsidRPr="00D011C8" w:rsidRDefault="0075398D" w:rsidP="00D011C8">
      <w:pPr>
        <w:spacing w:before="120" w:line="360" w:lineRule="auto"/>
        <w:ind w:right="-192"/>
        <w:jc w:val="both"/>
        <w:rPr>
          <w:rFonts w:ascii="Times New Roman" w:hAnsi="Times New Roman" w:cs="Times New Roman"/>
          <w:sz w:val="24"/>
          <w:szCs w:val="24"/>
          <w:rPrChange w:id="465" w:author="MEYTAR" w:date="2015-04-25T21:58:00Z">
            <w:rPr>
              <w:rFonts w:ascii="Times New Roman" w:hAnsi="Times New Roman" w:cs="Times New Roman"/>
              <w:b/>
              <w:bCs/>
            </w:rPr>
          </w:rPrChange>
        </w:rPr>
        <w:pPrChange w:id="466" w:author="MEYTAR" w:date="2015-04-25T21:58:00Z">
          <w:pPr>
            <w:spacing w:before="120" w:line="360" w:lineRule="auto"/>
            <w:ind w:left="-284" w:right="-192" w:firstLine="720"/>
          </w:pPr>
        </w:pPrChange>
      </w:pPr>
      <w:r w:rsidRPr="00D011C8">
        <w:rPr>
          <w:rFonts w:ascii="Times New Roman" w:hAnsi="Times New Roman" w:cs="Times New Roman"/>
          <w:sz w:val="24"/>
          <w:szCs w:val="24"/>
          <w:rPrChange w:id="467" w:author="MEYTAR" w:date="2015-04-25T21:58:00Z">
            <w:rPr>
              <w:rFonts w:ascii="Times New Roman" w:hAnsi="Times New Roman" w:cs="Times New Roman"/>
            </w:rPr>
          </w:rPrChange>
        </w:rPr>
        <w:t xml:space="preserve">Among the innovations inherent to the proposed study are: </w:t>
      </w:r>
      <w:r w:rsidR="00B16DF5" w:rsidRPr="00D011C8">
        <w:rPr>
          <w:rFonts w:ascii="Times New Roman" w:hAnsi="Times New Roman" w:cs="Times New Roman"/>
          <w:sz w:val="24"/>
          <w:szCs w:val="24"/>
          <w:rPrChange w:id="468" w:author="MEYTAR" w:date="2015-04-25T21:58:00Z">
            <w:rPr>
              <w:rFonts w:ascii="Times New Roman" w:hAnsi="Times New Roman" w:cs="Times New Roman"/>
              <w:b/>
              <w:bCs/>
            </w:rPr>
          </w:rPrChange>
        </w:rPr>
        <w:t>…</w:t>
      </w:r>
    </w:p>
    <w:p w:rsidR="00696993" w:rsidRDefault="00696993" w:rsidP="00E77A39">
      <w:pPr>
        <w:pStyle w:val="Bibliography"/>
        <w:spacing w:line="360" w:lineRule="auto"/>
        <w:ind w:left="-284" w:right="-192" w:firstLine="0"/>
        <w:rPr>
          <w:rFonts w:ascii="Times New Roman" w:hAnsi="Times New Roman" w:cs="Times New Roman"/>
        </w:rPr>
      </w:pPr>
    </w:p>
    <w:p w:rsidR="0075398D" w:rsidRDefault="0075398D" w:rsidP="00E77A39">
      <w:pPr>
        <w:spacing w:line="360" w:lineRule="auto"/>
        <w:ind w:left="-284" w:right="-192"/>
        <w:rPr>
          <w:rFonts w:ascii="Times New Roman" w:hAnsi="Times New Roman" w:cs="Times New Roman"/>
        </w:rPr>
      </w:pPr>
      <w:r>
        <w:rPr>
          <w:rFonts w:ascii="Times New Roman" w:hAnsi="Times New Roman" w:cs="Times New Roman"/>
          <w:b/>
          <w:bCs/>
        </w:rPr>
        <w:t xml:space="preserve">1.7 </w:t>
      </w:r>
      <w:r w:rsidRPr="0004343D">
        <w:rPr>
          <w:rFonts w:ascii="Times New Roman" w:hAnsi="Times New Roman" w:cs="Times New Roman"/>
          <w:b/>
          <w:bCs/>
        </w:rPr>
        <w:t>Detailed description of the proposed research</w:t>
      </w:r>
      <w:r w:rsidRPr="0075398D">
        <w:rPr>
          <w:rFonts w:ascii="Times New Roman" w:hAnsi="Times New Roman" w:cs="Times New Roman"/>
          <w:b/>
          <w:bCs/>
        </w:rPr>
        <w:t>:</w:t>
      </w:r>
    </w:p>
    <w:p w:rsidR="00EF27C5" w:rsidRPr="00D011C8" w:rsidRDefault="00F365A4" w:rsidP="00D011C8">
      <w:pPr>
        <w:spacing w:before="120" w:line="360" w:lineRule="auto"/>
        <w:ind w:right="-192"/>
        <w:jc w:val="both"/>
        <w:rPr>
          <w:rFonts w:ascii="Times New Roman" w:hAnsi="Times New Roman" w:cs="Times New Roman"/>
          <w:sz w:val="24"/>
          <w:szCs w:val="24"/>
          <w:rPrChange w:id="469" w:author="MEYTAR" w:date="2015-04-25T21:59:00Z">
            <w:rPr>
              <w:rFonts w:ascii="Times New Roman" w:hAnsi="Times New Roman" w:cs="Times New Roman"/>
            </w:rPr>
          </w:rPrChange>
        </w:rPr>
        <w:pPrChange w:id="470" w:author="MEYTAR" w:date="2015-04-25T21:59:00Z">
          <w:pPr>
            <w:spacing w:before="120" w:line="360" w:lineRule="auto"/>
            <w:ind w:left="-284" w:right="-192" w:firstLine="720"/>
          </w:pPr>
        </w:pPrChange>
      </w:pPr>
      <w:r w:rsidRPr="00D011C8">
        <w:rPr>
          <w:rFonts w:ascii="Times New Roman" w:hAnsi="Times New Roman" w:cs="Times New Roman"/>
          <w:sz w:val="24"/>
          <w:szCs w:val="24"/>
          <w:rPrChange w:id="471" w:author="MEYTAR" w:date="2015-04-25T21:59:00Z">
            <w:rPr>
              <w:rFonts w:ascii="Times New Roman" w:hAnsi="Times New Roman" w:cs="Times New Roman"/>
            </w:rPr>
          </w:rPrChange>
        </w:rPr>
        <w:t xml:space="preserve">The </w:t>
      </w:r>
      <w:r w:rsidR="00003D9D" w:rsidRPr="00D011C8">
        <w:rPr>
          <w:rFonts w:ascii="Times New Roman" w:hAnsi="Times New Roman" w:cs="Times New Roman"/>
          <w:sz w:val="24"/>
          <w:szCs w:val="24"/>
          <w:rPrChange w:id="472" w:author="MEYTAR" w:date="2015-04-25T21:59:00Z">
            <w:rPr>
              <w:rFonts w:ascii="Times New Roman" w:hAnsi="Times New Roman" w:cs="Times New Roman"/>
            </w:rPr>
          </w:rPrChange>
        </w:rPr>
        <w:t xml:space="preserve">general goal of the proposed research is to </w:t>
      </w:r>
      <w:r w:rsidRPr="00D011C8">
        <w:rPr>
          <w:rFonts w:ascii="Times New Roman" w:hAnsi="Times New Roman" w:cs="Times New Roman"/>
          <w:sz w:val="24"/>
          <w:szCs w:val="24"/>
          <w:rPrChange w:id="473" w:author="MEYTAR" w:date="2015-04-25T21:59:00Z">
            <w:rPr>
              <w:rFonts w:ascii="Times New Roman" w:hAnsi="Times New Roman" w:cs="Times New Roman"/>
            </w:rPr>
          </w:rPrChange>
        </w:rPr>
        <w:t>improve the use of satellite based</w:t>
      </w:r>
      <w:r w:rsidR="00B4399B" w:rsidRPr="00D011C8">
        <w:rPr>
          <w:rFonts w:ascii="Times New Roman" w:hAnsi="Times New Roman" w:cs="Times New Roman"/>
          <w:sz w:val="24"/>
          <w:szCs w:val="24"/>
          <w:rPrChange w:id="474" w:author="MEYTAR" w:date="2015-04-25T21:59:00Z">
            <w:rPr>
              <w:rFonts w:ascii="Times New Roman" w:hAnsi="Times New Roman" w:cs="Times New Roman"/>
            </w:rPr>
          </w:rPrChange>
        </w:rPr>
        <w:t xml:space="preserve"> AOD</w:t>
      </w:r>
      <w:r w:rsidRPr="00D011C8">
        <w:rPr>
          <w:rFonts w:ascii="Times New Roman" w:hAnsi="Times New Roman" w:cs="Times New Roman"/>
          <w:sz w:val="24"/>
          <w:szCs w:val="24"/>
          <w:rPrChange w:id="475" w:author="MEYTAR" w:date="2015-04-25T21:59:00Z">
            <w:rPr>
              <w:rFonts w:ascii="Times New Roman" w:hAnsi="Times New Roman" w:cs="Times New Roman"/>
            </w:rPr>
          </w:rPrChange>
        </w:rPr>
        <w:t xml:space="preserve"> data for </w:t>
      </w:r>
      <w:r w:rsidR="00003D9D" w:rsidRPr="00D011C8">
        <w:rPr>
          <w:rFonts w:ascii="Times New Roman" w:hAnsi="Times New Roman" w:cs="Times New Roman"/>
          <w:sz w:val="24"/>
          <w:szCs w:val="24"/>
          <w:rPrChange w:id="476" w:author="MEYTAR" w:date="2015-04-25T21:59:00Z">
            <w:rPr>
              <w:rFonts w:ascii="Times New Roman" w:hAnsi="Times New Roman" w:cs="Times New Roman"/>
            </w:rPr>
          </w:rPrChange>
        </w:rPr>
        <w:t>develop</w:t>
      </w:r>
      <w:r w:rsidRPr="00D011C8">
        <w:rPr>
          <w:rFonts w:ascii="Times New Roman" w:hAnsi="Times New Roman" w:cs="Times New Roman"/>
          <w:sz w:val="24"/>
          <w:szCs w:val="24"/>
          <w:rPrChange w:id="477" w:author="MEYTAR" w:date="2015-04-25T21:59:00Z">
            <w:rPr>
              <w:rFonts w:ascii="Times New Roman" w:hAnsi="Times New Roman" w:cs="Times New Roman"/>
            </w:rPr>
          </w:rPrChange>
        </w:rPr>
        <w:t>ing</w:t>
      </w:r>
      <w:r w:rsidR="00003D9D" w:rsidRPr="00D011C8">
        <w:rPr>
          <w:rFonts w:ascii="Times New Roman" w:hAnsi="Times New Roman" w:cs="Times New Roman"/>
          <w:sz w:val="24"/>
          <w:szCs w:val="24"/>
          <w:rPrChange w:id="478" w:author="MEYTAR" w:date="2015-04-25T21:59:00Z">
            <w:rPr>
              <w:rFonts w:ascii="Times New Roman" w:hAnsi="Times New Roman" w:cs="Times New Roman"/>
            </w:rPr>
          </w:rPrChange>
        </w:rPr>
        <w:t xml:space="preserve"> </w:t>
      </w:r>
      <w:r w:rsidR="00F6689E" w:rsidRPr="00D011C8">
        <w:rPr>
          <w:rFonts w:ascii="Times New Roman" w:hAnsi="Times New Roman" w:cs="Times New Roman"/>
          <w:sz w:val="24"/>
          <w:szCs w:val="24"/>
          <w:rPrChange w:id="479" w:author="MEYTAR" w:date="2015-04-25T21:59:00Z">
            <w:rPr>
              <w:rFonts w:ascii="Times New Roman" w:hAnsi="Times New Roman" w:cs="Times New Roman"/>
            </w:rPr>
          </w:rPrChange>
        </w:rPr>
        <w:t>state-of-the-</w:t>
      </w:r>
      <w:r w:rsidR="00003D9D" w:rsidRPr="00D011C8">
        <w:rPr>
          <w:rFonts w:ascii="Times New Roman" w:hAnsi="Times New Roman" w:cs="Times New Roman"/>
          <w:sz w:val="24"/>
          <w:szCs w:val="24"/>
          <w:rPrChange w:id="480" w:author="MEYTAR" w:date="2015-04-25T21:59:00Z">
            <w:rPr>
              <w:rFonts w:ascii="Times New Roman" w:hAnsi="Times New Roman" w:cs="Times New Roman"/>
            </w:rPr>
          </w:rPrChange>
        </w:rPr>
        <w:t>art computationally efficient</w:t>
      </w:r>
      <w:r w:rsidRPr="00D011C8">
        <w:rPr>
          <w:rFonts w:ascii="Times New Roman" w:hAnsi="Times New Roman" w:cs="Times New Roman"/>
          <w:sz w:val="24"/>
          <w:szCs w:val="24"/>
          <w:rPrChange w:id="481" w:author="MEYTAR" w:date="2015-04-25T21:59:00Z">
            <w:rPr>
              <w:rFonts w:ascii="Times New Roman" w:hAnsi="Times New Roman" w:cs="Times New Roman"/>
            </w:rPr>
          </w:rPrChange>
        </w:rPr>
        <w:t xml:space="preserve"> </w:t>
      </w:r>
      <w:r w:rsidR="00003D9D" w:rsidRPr="00D011C8">
        <w:rPr>
          <w:rFonts w:ascii="Times New Roman" w:hAnsi="Times New Roman" w:cs="Times New Roman"/>
          <w:sz w:val="24"/>
          <w:szCs w:val="24"/>
          <w:rPrChange w:id="482" w:author="MEYTAR" w:date="2015-04-25T21:59:00Z">
            <w:rPr>
              <w:rFonts w:ascii="Times New Roman" w:hAnsi="Times New Roman" w:cs="Times New Roman"/>
            </w:rPr>
          </w:rPrChange>
        </w:rPr>
        <w:t xml:space="preserve">approaches that will combine </w:t>
      </w:r>
      <w:r w:rsidRPr="00D011C8">
        <w:rPr>
          <w:rFonts w:ascii="Times New Roman" w:hAnsi="Times New Roman" w:cs="Times New Roman"/>
          <w:sz w:val="24"/>
          <w:szCs w:val="24"/>
          <w:rPrChange w:id="483" w:author="MEYTAR" w:date="2015-04-25T21:59:00Z">
            <w:rPr>
              <w:rFonts w:ascii="Times New Roman" w:hAnsi="Times New Roman" w:cs="Times New Roman"/>
            </w:rPr>
          </w:rPrChange>
        </w:rPr>
        <w:t xml:space="preserve">novel </w:t>
      </w:r>
      <w:r w:rsidR="00003D9D" w:rsidRPr="00D011C8">
        <w:rPr>
          <w:rFonts w:ascii="Times New Roman" w:hAnsi="Times New Roman" w:cs="Times New Roman"/>
          <w:sz w:val="24"/>
          <w:szCs w:val="24"/>
          <w:rPrChange w:id="484" w:author="MEYTAR" w:date="2015-04-25T21:59:00Z">
            <w:rPr>
              <w:rFonts w:ascii="Times New Roman" w:hAnsi="Times New Roman" w:cs="Times New Roman"/>
            </w:rPr>
          </w:rPrChange>
        </w:rPr>
        <w:t xml:space="preserve">physical </w:t>
      </w:r>
      <w:r w:rsidR="00E00D70" w:rsidRPr="00D011C8">
        <w:rPr>
          <w:rFonts w:ascii="Times New Roman" w:hAnsi="Times New Roman" w:cs="Times New Roman"/>
          <w:sz w:val="24"/>
          <w:szCs w:val="24"/>
          <w:rPrChange w:id="485" w:author="MEYTAR" w:date="2015-04-25T21:59:00Z">
            <w:rPr>
              <w:rFonts w:ascii="Times New Roman" w:hAnsi="Times New Roman" w:cs="Times New Roman"/>
            </w:rPr>
          </w:rPrChange>
        </w:rPr>
        <w:t xml:space="preserve">satellite </w:t>
      </w:r>
      <w:r w:rsidR="00003D9D" w:rsidRPr="00D011C8">
        <w:rPr>
          <w:rFonts w:ascii="Times New Roman" w:hAnsi="Times New Roman" w:cs="Times New Roman"/>
          <w:sz w:val="24"/>
          <w:szCs w:val="24"/>
          <w:rPrChange w:id="486" w:author="MEYTAR" w:date="2015-04-25T21:59:00Z">
            <w:rPr>
              <w:rFonts w:ascii="Times New Roman" w:hAnsi="Times New Roman" w:cs="Times New Roman"/>
            </w:rPr>
          </w:rPrChange>
        </w:rPr>
        <w:t xml:space="preserve">measurements to </w:t>
      </w:r>
      <w:r w:rsidR="00E00D70" w:rsidRPr="00D011C8">
        <w:rPr>
          <w:rFonts w:ascii="Times New Roman" w:hAnsi="Times New Roman" w:cs="Times New Roman"/>
          <w:sz w:val="24"/>
          <w:szCs w:val="24"/>
          <w:rPrChange w:id="487" w:author="MEYTAR" w:date="2015-04-25T21:59:00Z">
            <w:rPr>
              <w:rFonts w:ascii="Times New Roman" w:hAnsi="Times New Roman" w:cs="Times New Roman"/>
            </w:rPr>
          </w:rPrChange>
        </w:rPr>
        <w:t xml:space="preserve">obtain </w:t>
      </w:r>
      <w:r w:rsidR="00003D9D" w:rsidRPr="00D011C8">
        <w:rPr>
          <w:rFonts w:ascii="Times New Roman" w:hAnsi="Times New Roman" w:cs="Times New Roman"/>
          <w:sz w:val="24"/>
          <w:szCs w:val="24"/>
          <w:rPrChange w:id="488" w:author="MEYTAR" w:date="2015-04-25T21:59:00Z">
            <w:rPr>
              <w:rFonts w:ascii="Times New Roman" w:hAnsi="Times New Roman" w:cs="Times New Roman"/>
            </w:rPr>
          </w:rPrChange>
        </w:rPr>
        <w:t>daily</w:t>
      </w:r>
      <w:r w:rsidRPr="00D011C8">
        <w:rPr>
          <w:rFonts w:ascii="Times New Roman" w:hAnsi="Times New Roman" w:cs="Times New Roman"/>
          <w:sz w:val="24"/>
          <w:szCs w:val="24"/>
          <w:rPrChange w:id="489" w:author="MEYTAR" w:date="2015-04-25T21:59:00Z">
            <w:rPr>
              <w:rFonts w:ascii="Times New Roman" w:hAnsi="Times New Roman" w:cs="Times New Roman"/>
            </w:rPr>
          </w:rPrChange>
        </w:rPr>
        <w:t xml:space="preserve"> validated and accurate</w:t>
      </w:r>
      <w:r w:rsidR="00003D9D" w:rsidRPr="00D011C8">
        <w:rPr>
          <w:rFonts w:ascii="Times New Roman" w:hAnsi="Times New Roman" w:cs="Times New Roman"/>
          <w:sz w:val="24"/>
          <w:szCs w:val="24"/>
          <w:rPrChange w:id="490" w:author="MEYTAR" w:date="2015-04-25T21:59:00Z">
            <w:rPr>
              <w:rFonts w:ascii="Times New Roman" w:hAnsi="Times New Roman" w:cs="Times New Roman"/>
            </w:rPr>
          </w:rPrChange>
        </w:rPr>
        <w:t xml:space="preserve"> </w:t>
      </w:r>
      <w:r w:rsidR="00E00D70" w:rsidRPr="00D011C8">
        <w:rPr>
          <w:rFonts w:ascii="Times New Roman" w:hAnsi="Times New Roman" w:cs="Times New Roman"/>
          <w:sz w:val="24"/>
          <w:szCs w:val="24"/>
          <w:rPrChange w:id="491" w:author="MEYTAR" w:date="2015-04-25T21:59:00Z">
            <w:rPr>
              <w:rFonts w:ascii="Times New Roman" w:hAnsi="Times New Roman" w:cs="Times New Roman"/>
            </w:rPr>
          </w:rPrChange>
        </w:rPr>
        <w:t>high-</w:t>
      </w:r>
      <w:r w:rsidR="00003D9D" w:rsidRPr="00D011C8">
        <w:rPr>
          <w:rFonts w:ascii="Times New Roman" w:hAnsi="Times New Roman" w:cs="Times New Roman"/>
          <w:sz w:val="24"/>
          <w:szCs w:val="24"/>
          <w:rPrChange w:id="492" w:author="MEYTAR" w:date="2015-04-25T21:59:00Z">
            <w:rPr>
              <w:rFonts w:ascii="Times New Roman" w:hAnsi="Times New Roman" w:cs="Times New Roman"/>
            </w:rPr>
          </w:rPrChange>
        </w:rPr>
        <w:t xml:space="preserve">resolution </w:t>
      </w:r>
      <w:r w:rsidR="00E00D70" w:rsidRPr="00D011C8">
        <w:rPr>
          <w:rFonts w:ascii="Times New Roman" w:hAnsi="Times New Roman" w:cs="Times New Roman"/>
          <w:sz w:val="24"/>
          <w:szCs w:val="24"/>
          <w:rPrChange w:id="493" w:author="MEYTAR" w:date="2015-04-25T21:59:00Z">
            <w:rPr>
              <w:rFonts w:ascii="Times New Roman" w:hAnsi="Times New Roman" w:cs="Times New Roman"/>
            </w:rPr>
          </w:rPrChange>
        </w:rPr>
        <w:t xml:space="preserve">estimates for </w:t>
      </w:r>
      <w:r w:rsidR="00003D9D" w:rsidRPr="00D011C8">
        <w:rPr>
          <w:rFonts w:ascii="Times New Roman" w:hAnsi="Times New Roman" w:cs="Times New Roman"/>
          <w:sz w:val="24"/>
          <w:szCs w:val="24"/>
          <w:rPrChange w:id="494" w:author="MEYTAR" w:date="2015-04-25T21:59:00Z">
            <w:rPr>
              <w:rFonts w:ascii="Times New Roman" w:hAnsi="Times New Roman" w:cs="Times New Roman"/>
            </w:rPr>
          </w:rPrChange>
        </w:rPr>
        <w:t>PM</w:t>
      </w:r>
      <w:r w:rsidR="00414569" w:rsidRPr="00D011C8">
        <w:rPr>
          <w:rFonts w:ascii="Times New Roman" w:hAnsi="Times New Roman" w:cs="Times New Roman"/>
          <w:sz w:val="24"/>
          <w:szCs w:val="24"/>
          <w:rPrChange w:id="495" w:author="MEYTAR" w:date="2015-04-25T21:59:00Z">
            <w:rPr>
              <w:rFonts w:ascii="Times New Roman" w:hAnsi="Times New Roman" w:cs="Times New Roman"/>
              <w:vertAlign w:val="subscript"/>
            </w:rPr>
          </w:rPrChange>
        </w:rPr>
        <w:t>2.5</w:t>
      </w:r>
      <w:del w:id="496" w:author="MEYTAR" w:date="2015-04-25T21:59:00Z">
        <w:r w:rsidR="004C3E03" w:rsidRPr="00D011C8" w:rsidDel="00D011C8">
          <w:rPr>
            <w:rFonts w:ascii="Times New Roman" w:hAnsi="Times New Roman" w:cs="Times New Roman"/>
            <w:sz w:val="24"/>
            <w:szCs w:val="24"/>
            <w:rPrChange w:id="497" w:author="MEYTAR" w:date="2015-04-25T21:59:00Z">
              <w:rPr>
                <w:rFonts w:ascii="Times New Roman" w:hAnsi="Times New Roman" w:cs="Times New Roman"/>
                <w:vertAlign w:val="subscript"/>
              </w:rPr>
            </w:rPrChange>
          </w:rPr>
          <w:delText>/</w:delText>
        </w:r>
      </w:del>
      <w:ins w:id="498" w:author="MEYTAR" w:date="2015-04-25T21:59:00Z">
        <w:r w:rsidR="00D011C8">
          <w:rPr>
            <w:rFonts w:ascii="Times New Roman" w:hAnsi="Times New Roman" w:cs="Times New Roman"/>
            <w:sz w:val="24"/>
            <w:szCs w:val="24"/>
          </w:rPr>
          <w:t xml:space="preserve"> and PM</w:t>
        </w:r>
      </w:ins>
      <w:r w:rsidR="004C3E03" w:rsidRPr="00D011C8">
        <w:rPr>
          <w:rFonts w:ascii="Times New Roman" w:hAnsi="Times New Roman" w:cs="Times New Roman"/>
          <w:sz w:val="24"/>
          <w:szCs w:val="24"/>
          <w:rPrChange w:id="499" w:author="MEYTAR" w:date="2015-04-25T21:59:00Z">
            <w:rPr>
              <w:rFonts w:ascii="Times New Roman" w:hAnsi="Times New Roman" w:cs="Times New Roman"/>
              <w:vertAlign w:val="subscript"/>
            </w:rPr>
          </w:rPrChange>
        </w:rPr>
        <w:t>10</w:t>
      </w:r>
      <w:r w:rsidR="00003D9D" w:rsidRPr="00D011C8">
        <w:rPr>
          <w:rFonts w:ascii="Times New Roman" w:hAnsi="Times New Roman" w:cs="Times New Roman"/>
          <w:sz w:val="24"/>
          <w:szCs w:val="24"/>
          <w:rPrChange w:id="500" w:author="MEYTAR" w:date="2015-04-25T21:59:00Z">
            <w:rPr>
              <w:rFonts w:ascii="Times New Roman" w:hAnsi="Times New Roman" w:cs="Times New Roman"/>
            </w:rPr>
          </w:rPrChange>
        </w:rPr>
        <w:t xml:space="preserve"> . </w:t>
      </w:r>
      <w:r w:rsidR="00B4399B" w:rsidRPr="00D011C8">
        <w:rPr>
          <w:rFonts w:ascii="Times New Roman" w:hAnsi="Times New Roman" w:cs="Times New Roman"/>
          <w:sz w:val="24"/>
          <w:szCs w:val="24"/>
          <w:rPrChange w:id="501" w:author="MEYTAR" w:date="2015-04-25T21:59:00Z">
            <w:rPr>
              <w:rFonts w:ascii="Times New Roman" w:hAnsi="Times New Roman" w:cs="Times New Roman"/>
            </w:rPr>
          </w:rPrChange>
        </w:rPr>
        <w:t>Specific goals are listed below</w:t>
      </w:r>
      <w:ins w:id="502" w:author="MEYTAR" w:date="2015-04-25T21:59:00Z">
        <w:r w:rsidR="00D011C8">
          <w:rPr>
            <w:rFonts w:ascii="Times New Roman" w:hAnsi="Times New Roman" w:cs="Times New Roman"/>
            <w:sz w:val="24"/>
            <w:szCs w:val="24"/>
          </w:rPr>
          <w:t>.</w:t>
        </w:r>
      </w:ins>
    </w:p>
    <w:p w:rsidR="00800FBA" w:rsidRDefault="00F6689E" w:rsidP="00800FBA">
      <w:pPr>
        <w:spacing w:before="120" w:line="360" w:lineRule="auto"/>
        <w:ind w:left="-284" w:right="-192"/>
        <w:rPr>
          <w:rFonts w:ascii="Times New Roman" w:hAnsi="Times New Roman" w:cs="Times New Roman"/>
          <w:b/>
          <w:bCs/>
        </w:rPr>
      </w:pPr>
      <w:r>
        <w:rPr>
          <w:rFonts w:ascii="Times New Roman" w:hAnsi="Times New Roman" w:cs="Times New Roman"/>
          <w:b/>
          <w:bCs/>
        </w:rPr>
        <w:t>Aim</w:t>
      </w:r>
      <w:r w:rsidRPr="0004343D">
        <w:rPr>
          <w:rFonts w:ascii="Times New Roman" w:hAnsi="Times New Roman" w:cs="Times New Roman"/>
          <w:b/>
          <w:bCs/>
        </w:rPr>
        <w:t xml:space="preserve"> </w:t>
      </w:r>
      <w:r w:rsidR="00901B7F" w:rsidRPr="0004343D">
        <w:rPr>
          <w:rFonts w:ascii="Times New Roman" w:hAnsi="Times New Roman" w:cs="Times New Roman"/>
          <w:b/>
          <w:bCs/>
        </w:rPr>
        <w:t>1</w:t>
      </w:r>
      <w:r>
        <w:rPr>
          <w:rFonts w:ascii="Times New Roman" w:hAnsi="Times New Roman" w:cs="Times New Roman"/>
          <w:b/>
          <w:bCs/>
        </w:rPr>
        <w:t>—</w:t>
      </w:r>
      <w:r w:rsidR="00800FBA" w:rsidRPr="00800FBA">
        <w:rPr>
          <w:rFonts w:ascii="Times New Roman" w:hAnsi="Times New Roman" w:cs="Times New Roman"/>
          <w:b/>
          <w:bCs/>
        </w:rPr>
        <w:t xml:space="preserve"> </w:t>
      </w:r>
      <w:r w:rsidR="00800FBA">
        <w:rPr>
          <w:rFonts w:ascii="Times New Roman" w:hAnsi="Times New Roman" w:cs="Times New Roman"/>
          <w:b/>
          <w:bCs/>
        </w:rPr>
        <w:t xml:space="preserve">developing </w:t>
      </w:r>
      <w:r w:rsidR="00800FBA" w:rsidRPr="00800FBA">
        <w:rPr>
          <w:rFonts w:ascii="Times New Roman" w:hAnsi="Times New Roman" w:cs="Times New Roman"/>
          <w:b/>
          <w:bCs/>
        </w:rPr>
        <w:t xml:space="preserve">computationally efficient </w:t>
      </w:r>
      <w:r w:rsidR="00B16DF5">
        <w:rPr>
          <w:rFonts w:ascii="Times New Roman" w:hAnsi="Times New Roman" w:cs="Times New Roman"/>
          <w:b/>
          <w:bCs/>
        </w:rPr>
        <w:t xml:space="preserve">new </w:t>
      </w:r>
      <w:r w:rsidR="00800FBA">
        <w:rPr>
          <w:rFonts w:ascii="Times New Roman" w:hAnsi="Times New Roman" w:cs="Times New Roman"/>
          <w:b/>
          <w:bCs/>
        </w:rPr>
        <w:t>modeling</w:t>
      </w:r>
      <w:r w:rsidR="00800FBA" w:rsidRPr="00800FBA">
        <w:rPr>
          <w:rFonts w:ascii="Times New Roman" w:hAnsi="Times New Roman" w:cs="Times New Roman"/>
          <w:b/>
          <w:bCs/>
        </w:rPr>
        <w:t xml:space="preserve"> algorithms </w:t>
      </w:r>
      <w:r w:rsidR="00800FBA">
        <w:rPr>
          <w:rFonts w:ascii="Times New Roman" w:hAnsi="Times New Roman" w:cs="Times New Roman"/>
          <w:b/>
          <w:bCs/>
        </w:rPr>
        <w:t>to improve upon the current state of the art modeling methodology</w:t>
      </w:r>
    </w:p>
    <w:p w:rsidR="00800FBA" w:rsidRPr="00D011C8" w:rsidRDefault="00800FBA" w:rsidP="00D011C8">
      <w:pPr>
        <w:spacing w:before="120" w:line="360" w:lineRule="auto"/>
        <w:ind w:right="-192"/>
        <w:jc w:val="both"/>
        <w:rPr>
          <w:rFonts w:ascii="Times New Roman" w:hAnsi="Times New Roman" w:cs="Times New Roman"/>
          <w:sz w:val="24"/>
          <w:szCs w:val="24"/>
          <w:rPrChange w:id="503" w:author="MEYTAR" w:date="2015-04-25T21:59:00Z">
            <w:rPr>
              <w:rFonts w:ascii="Times New Roman" w:hAnsi="Times New Roman" w:cs="Times New Roman"/>
            </w:rPr>
          </w:rPrChange>
        </w:rPr>
        <w:pPrChange w:id="504" w:author="MEYTAR" w:date="2015-04-25T21:59:00Z">
          <w:pPr>
            <w:spacing w:before="120" w:line="360" w:lineRule="auto"/>
            <w:ind w:left="-284" w:right="-192"/>
          </w:pPr>
        </w:pPrChange>
      </w:pPr>
      <w:r w:rsidRPr="00D011C8">
        <w:rPr>
          <w:rFonts w:ascii="Times New Roman" w:hAnsi="Times New Roman" w:cs="Times New Roman"/>
          <w:sz w:val="24"/>
          <w:szCs w:val="24"/>
          <w:rPrChange w:id="505" w:author="MEYTAR" w:date="2015-04-25T21:59:00Z">
            <w:rPr>
              <w:rFonts w:ascii="Times New Roman" w:hAnsi="Times New Roman" w:cs="Times New Roman"/>
            </w:rPr>
          </w:rPrChange>
        </w:rPr>
        <w:t>Extending our initial model methodology</w:t>
      </w:r>
      <w:r w:rsidR="00C84ED4" w:rsidRPr="00D011C8">
        <w:rPr>
          <w:rFonts w:ascii="Times New Roman" w:hAnsi="Times New Roman" w:cs="Times New Roman"/>
          <w:sz w:val="24"/>
          <w:szCs w:val="24"/>
          <w:rPrChange w:id="506" w:author="MEYTAR" w:date="2015-04-25T21:59:00Z">
            <w:rPr>
              <w:rFonts w:ascii="Times New Roman" w:hAnsi="Times New Roman" w:cs="Times New Roman"/>
            </w:rPr>
          </w:rPrChange>
        </w:rPr>
        <w:t xml:space="preserve"> in Israel</w:t>
      </w:r>
      <w:r w:rsidRPr="00D011C8">
        <w:rPr>
          <w:rFonts w:ascii="Times New Roman" w:hAnsi="Times New Roman" w:cs="Times New Roman"/>
          <w:sz w:val="24"/>
          <w:szCs w:val="24"/>
          <w:rPrChange w:id="507" w:author="MEYTAR" w:date="2015-04-25T21:59:00Z">
            <w:rPr>
              <w:rFonts w:ascii="Times New Roman" w:hAnsi="Times New Roman" w:cs="Times New Roman"/>
            </w:rPr>
          </w:rPrChange>
        </w:rPr>
        <w:t xml:space="preserve"> </w:t>
      </w:r>
      <w:r w:rsidR="00861ED3" w:rsidRPr="00D011C8">
        <w:rPr>
          <w:rFonts w:ascii="Times New Roman" w:hAnsi="Times New Roman" w:cs="Times New Roman"/>
          <w:sz w:val="24"/>
          <w:szCs w:val="24"/>
          <w:rPrChange w:id="508" w:author="MEYTAR" w:date="2015-04-25T21:59:00Z">
            <w:rPr>
              <w:rFonts w:ascii="Times New Roman" w:hAnsi="Times New Roman" w:cs="Times New Roman"/>
            </w:rPr>
          </w:rPrChange>
        </w:rPr>
        <w:fldChar w:fldCharType="begin"/>
      </w:r>
      <w:r w:rsidRPr="00D011C8">
        <w:rPr>
          <w:rFonts w:ascii="Times New Roman" w:hAnsi="Times New Roman" w:cs="Times New Roman"/>
          <w:sz w:val="24"/>
          <w:szCs w:val="24"/>
          <w:rPrChange w:id="509" w:author="MEYTAR" w:date="2015-04-25T21:59:00Z">
            <w:rPr>
              <w:rFonts w:ascii="Times New Roman" w:hAnsi="Times New Roman" w:cs="Times New Roman"/>
            </w:rPr>
          </w:rPrChange>
        </w:rPr>
        <w:instrText xml:space="preserve"> ADDIN ZOTERO_ITEM CSL_CITATION {"citationID":"r5k8al33b","properties":{"formattedCitation":"(Kloog et al., 2012a)","plainCitation":"(Kloog et al., 2012a)"},"citationItems":[{"id":1055,"uris":["http://zotero.org/users/4361/items/5X6F2N9Q"],"uri":["http://zotero.org/users/4361/items/5X6F2N9Q"],"itemData":{"id":1055,"type":"article-journal","title":"Temporal and spatial assessments of minimum air temperature using satellite surface temperature measurements in Massachusetts, USA","container-title":"Science of The Total Environment","page":"85-92","volume":"432","issue":"0","source":"ScienceDirect","abstract":"Although meteorological stations provide accurate air temperature observations, their spatial coverage is limited and thus often insufficient for epidemiological studies. Satellite data expand spatial coverage, enhancing our ability to estimate near surface air temperature (Ta). However, the derivation of Ta from surface temperature (Ts) measured by satellites is far from being straightforward. In this study, we present a novel approach that incorporates land use regression, meteorological variables and spatial smoothing to first calibrate between Ts and Ta on a daily basis and then predict Ta for days when satellite Ts data were not available. We applied mixed regression models with daily random slopes to calibrate Moderate Resolution Imaging Spectroradiometer (MODIS) Ts data with monitored Ta measurements for 2003. Then, we used a generalized additive mixed model with spatial smoothing to estimate Ta in days with missing Ts. Out-of-sample tenfold cross-validation was used to quantify the accuracy of our predictions. Our model performance was excellent for both days with available Ts and days without Ts observations (mean out-of-sample R2&amp;#xa0;=&amp;#xa0;0.946 and R2&amp;#xa0;=&amp;#xa0;0.941 respectively). Furthermore, based on the high quality predictions we investigated the spatial patterns of Ta within the study domain as they relate to urban vs. non-urban land uses.","DOI":"10.1016/j.scitotenv.2012.05.095","ISSN":"0048-9697","author":[{"family":"Kloog","given":"Itai"},{"family":"Chudnovsky","given":"Alexandra"},{"family":"Koutrakis","given":"Petros"},{"family":"Schwartz","given":"Joel"}],"issued":{"date-parts":[["2012",8,15]]},"accessed":{"date-parts":[["2012",8,20]]}}}],"schema":"https://github.com/citation-style-language/schema/raw/master/csl-citation.json"} </w:instrText>
      </w:r>
      <w:r w:rsidR="00861ED3" w:rsidRPr="00D011C8">
        <w:rPr>
          <w:rFonts w:ascii="Times New Roman" w:hAnsi="Times New Roman" w:cs="Times New Roman"/>
          <w:sz w:val="24"/>
          <w:szCs w:val="24"/>
          <w:rPrChange w:id="510" w:author="MEYTAR" w:date="2015-04-25T21:59:00Z">
            <w:rPr>
              <w:rFonts w:ascii="Times New Roman" w:hAnsi="Times New Roman" w:cs="Times New Roman"/>
            </w:rPr>
          </w:rPrChange>
        </w:rPr>
        <w:fldChar w:fldCharType="separate"/>
      </w:r>
      <w:r w:rsidRPr="00D011C8">
        <w:rPr>
          <w:rFonts w:ascii="Times New Roman" w:hAnsi="Times New Roman" w:cs="Times New Roman"/>
          <w:sz w:val="24"/>
          <w:szCs w:val="24"/>
          <w:rPrChange w:id="511" w:author="MEYTAR" w:date="2015-04-25T21:59:00Z">
            <w:rPr>
              <w:rFonts w:ascii="Times New Roman" w:hAnsi="Times New Roman" w:cs="Times New Roman"/>
            </w:rPr>
          </w:rPrChange>
        </w:rPr>
        <w:t>(Kloog et al.,under review)</w:t>
      </w:r>
      <w:r w:rsidR="00861ED3" w:rsidRPr="00D011C8">
        <w:rPr>
          <w:rFonts w:ascii="Times New Roman" w:hAnsi="Times New Roman" w:cs="Times New Roman"/>
          <w:sz w:val="24"/>
          <w:szCs w:val="24"/>
          <w:rPrChange w:id="512" w:author="MEYTAR" w:date="2015-04-25T21:59:00Z">
            <w:rPr>
              <w:rFonts w:ascii="Times New Roman" w:hAnsi="Times New Roman" w:cs="Times New Roman"/>
            </w:rPr>
          </w:rPrChange>
        </w:rPr>
        <w:fldChar w:fldCharType="end"/>
      </w:r>
      <w:r w:rsidRPr="00D011C8">
        <w:rPr>
          <w:rFonts w:ascii="Times New Roman" w:hAnsi="Times New Roman" w:cs="Times New Roman"/>
          <w:sz w:val="24"/>
          <w:szCs w:val="24"/>
          <w:rPrChange w:id="513" w:author="MEYTAR" w:date="2015-04-25T21:59:00Z">
            <w:rPr>
              <w:rFonts w:ascii="Times New Roman" w:hAnsi="Times New Roman" w:cs="Times New Roman"/>
            </w:rPr>
          </w:rPrChange>
        </w:rPr>
        <w:t xml:space="preserve">, We aim to develop and validate (using ten-fold cross validation) better methodologies to improve upon our initial estimation models with moderate predictive power to better estimate air temperature at a very high spatial resolutions (1×1 km and 200x200m) and </w:t>
      </w:r>
      <w:r w:rsidRPr="00D011C8">
        <w:rPr>
          <w:rFonts w:ascii="Times New Roman" w:hAnsi="Times New Roman" w:cs="Times New Roman"/>
          <w:sz w:val="24"/>
          <w:szCs w:val="24"/>
          <w:rPrChange w:id="514" w:author="MEYTAR" w:date="2015-04-25T21:59:00Z">
            <w:rPr>
              <w:rFonts w:ascii="Times New Roman" w:hAnsi="Times New Roman" w:cs="Times New Roman"/>
            </w:rPr>
          </w:rPrChange>
        </w:rPr>
        <w:lastRenderedPageBreak/>
        <w:t xml:space="preserve">temporal (daily) resolution across Israel for 2003-2015. We will make use of </w:t>
      </w:r>
      <w:r w:rsidR="00C84ED4" w:rsidRPr="00D011C8">
        <w:rPr>
          <w:rFonts w:ascii="Times New Roman" w:hAnsi="Times New Roman" w:cs="Times New Roman"/>
          <w:sz w:val="24"/>
          <w:szCs w:val="24"/>
          <w:rPrChange w:id="515" w:author="MEYTAR" w:date="2015-04-25T21:59:00Z">
            <w:rPr>
              <w:rFonts w:ascii="Times New Roman" w:hAnsi="Times New Roman" w:cs="Times New Roman"/>
            </w:rPr>
          </w:rPrChange>
        </w:rPr>
        <w:t xml:space="preserve">new </w:t>
      </w:r>
      <w:r w:rsidRPr="00D011C8">
        <w:rPr>
          <w:rFonts w:ascii="Times New Roman" w:hAnsi="Times New Roman" w:cs="Times New Roman"/>
          <w:sz w:val="24"/>
          <w:szCs w:val="24"/>
          <w:rPrChange w:id="516" w:author="MEYTAR" w:date="2015-04-25T21:59:00Z">
            <w:rPr>
              <w:rFonts w:ascii="Times New Roman" w:hAnsi="Times New Roman" w:cs="Times New Roman"/>
            </w:rPr>
          </w:rPrChange>
        </w:rPr>
        <w:t xml:space="preserve">methodological developments such as </w:t>
      </w:r>
      <w:proofErr w:type="spellStart"/>
      <w:r w:rsidRPr="00D011C8">
        <w:rPr>
          <w:rFonts w:ascii="Times New Roman" w:hAnsi="Times New Roman" w:cs="Times New Roman"/>
          <w:sz w:val="24"/>
          <w:szCs w:val="24"/>
          <w:rPrChange w:id="517" w:author="MEYTAR" w:date="2015-04-25T21:59:00Z">
            <w:rPr>
              <w:rFonts w:ascii="Times New Roman" w:hAnsi="Times New Roman" w:cs="Times New Roman"/>
            </w:rPr>
          </w:rPrChange>
        </w:rPr>
        <w:t>spatio</w:t>
      </w:r>
      <w:proofErr w:type="spellEnd"/>
      <w:r w:rsidRPr="00D011C8">
        <w:rPr>
          <w:rFonts w:ascii="Times New Roman" w:hAnsi="Times New Roman" w:cs="Times New Roman"/>
          <w:sz w:val="24"/>
          <w:szCs w:val="24"/>
          <w:rPrChange w:id="518" w:author="MEYTAR" w:date="2015-04-25T21:59:00Z">
            <w:rPr>
              <w:rFonts w:ascii="Times New Roman" w:hAnsi="Times New Roman" w:cs="Times New Roman"/>
            </w:rPr>
          </w:rPrChange>
        </w:rPr>
        <w:t xml:space="preserve">-temporal </w:t>
      </w:r>
      <w:r w:rsidR="00C84ED4" w:rsidRPr="00D011C8">
        <w:rPr>
          <w:rFonts w:ascii="Times New Roman" w:hAnsi="Times New Roman" w:cs="Times New Roman"/>
          <w:sz w:val="24"/>
          <w:szCs w:val="24"/>
          <w:rPrChange w:id="519" w:author="MEYTAR" w:date="2015-04-25T21:59:00Z">
            <w:rPr>
              <w:rFonts w:ascii="Times New Roman" w:hAnsi="Times New Roman" w:cs="Times New Roman"/>
            </w:rPr>
          </w:rPrChange>
        </w:rPr>
        <w:t>moving windows to asses</w:t>
      </w:r>
      <w:r w:rsidR="00B16DF5" w:rsidRPr="00D011C8">
        <w:rPr>
          <w:rFonts w:ascii="Times New Roman" w:hAnsi="Times New Roman" w:cs="Times New Roman"/>
          <w:sz w:val="24"/>
          <w:szCs w:val="24"/>
          <w:rPrChange w:id="520" w:author="MEYTAR" w:date="2015-04-25T21:59:00Z">
            <w:rPr>
              <w:rFonts w:ascii="Times New Roman" w:hAnsi="Times New Roman" w:cs="Times New Roman"/>
            </w:rPr>
          </w:rPrChange>
        </w:rPr>
        <w:t>s</w:t>
      </w:r>
      <w:r w:rsidR="00C84ED4" w:rsidRPr="00D011C8">
        <w:rPr>
          <w:rFonts w:ascii="Times New Roman" w:hAnsi="Times New Roman" w:cs="Times New Roman"/>
          <w:sz w:val="24"/>
          <w:szCs w:val="24"/>
          <w:rPrChange w:id="521" w:author="MEYTAR" w:date="2015-04-25T21:59:00Z">
            <w:rPr>
              <w:rFonts w:ascii="Times New Roman" w:hAnsi="Times New Roman" w:cs="Times New Roman"/>
            </w:rPr>
          </w:rPrChange>
        </w:rPr>
        <w:t xml:space="preserve"> daily AOD </w:t>
      </w:r>
      <w:r w:rsidRPr="00D011C8">
        <w:rPr>
          <w:rFonts w:ascii="Times New Roman" w:hAnsi="Times New Roman" w:cs="Times New Roman"/>
          <w:sz w:val="24"/>
          <w:szCs w:val="24"/>
          <w:rPrChange w:id="522" w:author="MEYTAR" w:date="2015-04-25T21:59:00Z">
            <w:rPr>
              <w:rFonts w:ascii="Times New Roman" w:hAnsi="Times New Roman" w:cs="Times New Roman"/>
            </w:rPr>
          </w:rPrChange>
        </w:rPr>
        <w:t>quality</w:t>
      </w:r>
      <w:r w:rsidR="00C84ED4" w:rsidRPr="00D011C8">
        <w:rPr>
          <w:rFonts w:ascii="Times New Roman" w:hAnsi="Times New Roman" w:cs="Times New Roman"/>
          <w:sz w:val="24"/>
          <w:szCs w:val="24"/>
          <w:rPrChange w:id="523" w:author="MEYTAR" w:date="2015-04-25T21:59:00Z">
            <w:rPr>
              <w:rFonts w:ascii="Times New Roman" w:hAnsi="Times New Roman" w:cs="Times New Roman"/>
            </w:rPr>
          </w:rPrChange>
        </w:rPr>
        <w:t>, the use of</w:t>
      </w:r>
      <w:r w:rsidRPr="00D011C8">
        <w:rPr>
          <w:rFonts w:ascii="Times New Roman" w:hAnsi="Times New Roman" w:cs="Times New Roman"/>
          <w:sz w:val="24"/>
          <w:szCs w:val="24"/>
          <w:rPrChange w:id="524" w:author="MEYTAR" w:date="2015-04-25T21:59:00Z">
            <w:rPr>
              <w:rFonts w:ascii="Times New Roman" w:hAnsi="Times New Roman" w:cs="Times New Roman"/>
            </w:rPr>
          </w:rPrChange>
        </w:rPr>
        <w:t xml:space="preserve"> </w:t>
      </w:r>
      <w:r w:rsidR="00C84ED4" w:rsidRPr="00D011C8">
        <w:rPr>
          <w:rFonts w:ascii="Times New Roman" w:hAnsi="Times New Roman" w:cs="Times New Roman"/>
          <w:sz w:val="24"/>
          <w:szCs w:val="24"/>
          <w:rPrChange w:id="525" w:author="MEYTAR" w:date="2015-04-25T21:59:00Z">
            <w:rPr>
              <w:rFonts w:ascii="Times New Roman" w:hAnsi="Times New Roman" w:cs="Times New Roman"/>
            </w:rPr>
          </w:rPrChange>
        </w:rPr>
        <w:t xml:space="preserve">very </w:t>
      </w:r>
      <w:r w:rsidRPr="00D011C8">
        <w:rPr>
          <w:rFonts w:ascii="Times New Roman" w:hAnsi="Times New Roman" w:cs="Times New Roman"/>
          <w:sz w:val="24"/>
          <w:szCs w:val="24"/>
          <w:rPrChange w:id="526" w:author="MEYTAR" w:date="2015-04-25T21:59:00Z">
            <w:rPr>
              <w:rFonts w:ascii="Times New Roman" w:hAnsi="Times New Roman" w:cs="Times New Roman"/>
            </w:rPr>
          </w:rPrChange>
        </w:rPr>
        <w:t xml:space="preserve">high spatial resolution meteorology predictors based on the Weather Research and Forecasting (WRF) and </w:t>
      </w:r>
      <w:r w:rsidR="00C84ED4" w:rsidRPr="00D011C8">
        <w:rPr>
          <w:rFonts w:ascii="Times New Roman" w:hAnsi="Times New Roman" w:cs="Times New Roman"/>
          <w:sz w:val="24"/>
          <w:szCs w:val="24"/>
          <w:rPrChange w:id="527" w:author="MEYTAR" w:date="2015-04-25T21:59:00Z">
            <w:rPr>
              <w:rFonts w:ascii="Times New Roman" w:hAnsi="Times New Roman" w:cs="Times New Roman"/>
            </w:rPr>
          </w:rPrChange>
        </w:rPr>
        <w:t>a new</w:t>
      </w:r>
      <w:r w:rsidRPr="00D011C8">
        <w:rPr>
          <w:rFonts w:ascii="Times New Roman" w:hAnsi="Times New Roman" w:cs="Times New Roman"/>
          <w:sz w:val="24"/>
          <w:szCs w:val="24"/>
          <w:rPrChange w:id="528" w:author="MEYTAR" w:date="2015-04-25T21:59:00Z">
            <w:rPr>
              <w:rFonts w:ascii="Times New Roman" w:hAnsi="Times New Roman" w:cs="Times New Roman"/>
            </w:rPr>
          </w:rPrChange>
        </w:rPr>
        <w:t xml:space="preserve"> </w:t>
      </w:r>
      <w:r w:rsidR="00C84ED4" w:rsidRPr="00D011C8">
        <w:rPr>
          <w:rFonts w:ascii="Times New Roman" w:hAnsi="Times New Roman" w:cs="Times New Roman"/>
          <w:sz w:val="24"/>
          <w:szCs w:val="24"/>
          <w:rPrChange w:id="529" w:author="MEYTAR" w:date="2015-04-25T21:59:00Z">
            <w:rPr>
              <w:rFonts w:ascii="Times New Roman" w:hAnsi="Times New Roman" w:cs="Times New Roman"/>
            </w:rPr>
          </w:rPrChange>
        </w:rPr>
        <w:t>algorithm</w:t>
      </w:r>
      <w:r w:rsidRPr="00D011C8">
        <w:rPr>
          <w:rFonts w:ascii="Times New Roman" w:hAnsi="Times New Roman" w:cs="Times New Roman"/>
          <w:sz w:val="24"/>
          <w:szCs w:val="24"/>
          <w:rPrChange w:id="530" w:author="MEYTAR" w:date="2015-04-25T21:59:00Z">
            <w:rPr>
              <w:rFonts w:ascii="Times New Roman" w:hAnsi="Times New Roman" w:cs="Times New Roman"/>
            </w:rPr>
          </w:rPrChange>
        </w:rPr>
        <w:t xml:space="preserve"> </w:t>
      </w:r>
      <w:r w:rsidR="00C84ED4" w:rsidRPr="00D011C8">
        <w:rPr>
          <w:rFonts w:ascii="Times New Roman" w:hAnsi="Times New Roman" w:cs="Times New Roman"/>
          <w:sz w:val="24"/>
          <w:szCs w:val="24"/>
          <w:rPrChange w:id="531" w:author="MEYTAR" w:date="2015-04-25T21:59:00Z">
            <w:rPr>
              <w:rFonts w:ascii="Times New Roman" w:hAnsi="Times New Roman" w:cs="Times New Roman"/>
            </w:rPr>
          </w:rPrChange>
        </w:rPr>
        <w:t>c</w:t>
      </w:r>
      <w:r w:rsidRPr="00D011C8">
        <w:rPr>
          <w:rFonts w:ascii="Times New Roman" w:hAnsi="Times New Roman" w:cs="Times New Roman"/>
          <w:sz w:val="24"/>
          <w:szCs w:val="24"/>
          <w:rPrChange w:id="532" w:author="MEYTAR" w:date="2015-04-25T21:59:00Z">
            <w:rPr>
              <w:rFonts w:ascii="Times New Roman" w:hAnsi="Times New Roman" w:cs="Times New Roman"/>
            </w:rPr>
          </w:rPrChange>
        </w:rPr>
        <w:t>ombin</w:t>
      </w:r>
      <w:r w:rsidR="00C84ED4" w:rsidRPr="00D011C8">
        <w:rPr>
          <w:rFonts w:ascii="Times New Roman" w:hAnsi="Times New Roman" w:cs="Times New Roman"/>
          <w:sz w:val="24"/>
          <w:szCs w:val="24"/>
          <w:rPrChange w:id="533" w:author="MEYTAR" w:date="2015-04-25T21:59:00Z">
            <w:rPr>
              <w:rFonts w:ascii="Times New Roman" w:hAnsi="Times New Roman" w:cs="Times New Roman"/>
            </w:rPr>
          </w:rPrChange>
        </w:rPr>
        <w:t>ing</w:t>
      </w:r>
      <w:r w:rsidRPr="00D011C8">
        <w:rPr>
          <w:rFonts w:ascii="Times New Roman" w:hAnsi="Times New Roman" w:cs="Times New Roman"/>
          <w:sz w:val="24"/>
          <w:szCs w:val="24"/>
          <w:rPrChange w:id="534" w:author="MEYTAR" w:date="2015-04-25T21:59:00Z">
            <w:rPr>
              <w:rFonts w:ascii="Times New Roman" w:hAnsi="Times New Roman" w:cs="Times New Roman"/>
            </w:rPr>
          </w:rPrChange>
        </w:rPr>
        <w:t xml:space="preserve"> both aqua and terra MAIAC data.</w:t>
      </w:r>
    </w:p>
    <w:p w:rsidR="00800FBA" w:rsidRDefault="00800FBA" w:rsidP="00E77A39">
      <w:pPr>
        <w:spacing w:line="360" w:lineRule="auto"/>
        <w:ind w:left="-284" w:right="-192"/>
        <w:rPr>
          <w:rFonts w:ascii="Times New Roman" w:hAnsi="Times New Roman" w:cs="Times New Roman"/>
          <w:b/>
          <w:bCs/>
        </w:rPr>
      </w:pPr>
    </w:p>
    <w:p w:rsidR="00800FBA" w:rsidRPr="0004343D" w:rsidRDefault="00800FBA" w:rsidP="00166215">
      <w:pPr>
        <w:spacing w:line="360" w:lineRule="auto"/>
        <w:ind w:left="-284" w:right="-192"/>
        <w:rPr>
          <w:rFonts w:ascii="Times New Roman" w:hAnsi="Times New Roman" w:cs="Times New Roman"/>
          <w:b/>
          <w:bCs/>
        </w:rPr>
      </w:pPr>
      <w:r>
        <w:rPr>
          <w:rFonts w:ascii="Times New Roman" w:hAnsi="Times New Roman" w:cs="Times New Roman"/>
          <w:b/>
          <w:bCs/>
        </w:rPr>
        <w:t>Aim</w:t>
      </w:r>
      <w:r w:rsidRPr="0004343D">
        <w:rPr>
          <w:rFonts w:ascii="Times New Roman" w:hAnsi="Times New Roman" w:cs="Times New Roman"/>
          <w:b/>
          <w:bCs/>
        </w:rPr>
        <w:t xml:space="preserve"> </w:t>
      </w:r>
      <w:r>
        <w:rPr>
          <w:rFonts w:ascii="Times New Roman" w:hAnsi="Times New Roman" w:cs="Times New Roman"/>
          <w:b/>
          <w:bCs/>
        </w:rPr>
        <w:t>2</w:t>
      </w:r>
      <w:r w:rsidR="00A16D9A">
        <w:rPr>
          <w:rFonts w:ascii="Times New Roman" w:hAnsi="Times New Roman" w:cs="Times New Roman"/>
          <w:b/>
          <w:bCs/>
        </w:rPr>
        <w:t>-</w:t>
      </w:r>
      <w:r w:rsidRPr="00800FBA">
        <w:rPr>
          <w:rFonts w:ascii="Times New Roman" w:hAnsi="Times New Roman" w:cs="Times New Roman"/>
          <w:b/>
          <w:bCs/>
        </w:rPr>
        <w:t xml:space="preserve"> </w:t>
      </w:r>
      <w:r w:rsidR="00C84ED4">
        <w:rPr>
          <w:rFonts w:ascii="Times New Roman" w:hAnsi="Times New Roman" w:cs="Times New Roman"/>
          <w:b/>
          <w:bCs/>
        </w:rPr>
        <w:t>d</w:t>
      </w:r>
      <w:r w:rsidR="00C84ED4" w:rsidRPr="00C84ED4">
        <w:rPr>
          <w:rFonts w:ascii="Times New Roman" w:hAnsi="Times New Roman" w:cs="Times New Roman"/>
          <w:b/>
          <w:bCs/>
        </w:rPr>
        <w:t xml:space="preserve">eveloping an approach to </w:t>
      </w:r>
      <w:r w:rsidR="00C84ED4">
        <w:rPr>
          <w:rFonts w:ascii="Times New Roman" w:hAnsi="Times New Roman" w:cs="Times New Roman"/>
          <w:b/>
          <w:bCs/>
        </w:rPr>
        <w:t>fuse</w:t>
      </w:r>
      <w:r>
        <w:rPr>
          <w:rFonts w:ascii="Times New Roman" w:hAnsi="Times New Roman" w:cs="Times New Roman"/>
          <w:b/>
          <w:bCs/>
        </w:rPr>
        <w:t xml:space="preserve"> multi-level satellite </w:t>
      </w:r>
      <w:del w:id="535" w:author="MEYTAR" w:date="2015-04-23T00:46:00Z">
        <w:r w:rsidDel="00166215">
          <w:rPr>
            <w:rFonts w:ascii="Times New Roman" w:hAnsi="Times New Roman" w:cs="Times New Roman"/>
            <w:b/>
            <w:bCs/>
          </w:rPr>
          <w:delText xml:space="preserve">and modelling </w:delText>
        </w:r>
      </w:del>
      <w:r>
        <w:rPr>
          <w:rFonts w:ascii="Times New Roman" w:hAnsi="Times New Roman" w:cs="Times New Roman"/>
          <w:b/>
          <w:bCs/>
        </w:rPr>
        <w:t xml:space="preserve">data ( MODIS, VIIRS and </w:t>
      </w:r>
      <w:del w:id="536" w:author="MEYTAR" w:date="2015-04-23T00:46:00Z">
        <w:r w:rsidDel="00166215">
          <w:rPr>
            <w:rFonts w:ascii="Times New Roman" w:hAnsi="Times New Roman" w:cs="Times New Roman"/>
            <w:b/>
            <w:bCs/>
          </w:rPr>
          <w:delText>GeosChem</w:delText>
        </w:r>
      </w:del>
      <w:ins w:id="537" w:author="MEYTAR" w:date="2015-04-23T00:46:00Z">
        <w:r w:rsidR="00166215">
          <w:rPr>
            <w:rFonts w:ascii="Times New Roman" w:hAnsi="Times New Roman" w:cs="Times New Roman"/>
            <w:b/>
            <w:bCs/>
          </w:rPr>
          <w:t>MAIAC</w:t>
        </w:r>
      </w:ins>
      <w:r>
        <w:rPr>
          <w:rFonts w:ascii="Times New Roman" w:hAnsi="Times New Roman" w:cs="Times New Roman"/>
          <w:b/>
          <w:bCs/>
        </w:rPr>
        <w:t xml:space="preserve">) using advanced data fusion techniques (Kalman filtering) for enhancing satellite </w:t>
      </w:r>
      <w:r w:rsidR="00B16DF5">
        <w:rPr>
          <w:rFonts w:ascii="Times New Roman" w:hAnsi="Times New Roman" w:cs="Times New Roman"/>
          <w:b/>
          <w:bCs/>
        </w:rPr>
        <w:t xml:space="preserve">AOD </w:t>
      </w:r>
      <w:r>
        <w:rPr>
          <w:rFonts w:ascii="Times New Roman" w:hAnsi="Times New Roman" w:cs="Times New Roman"/>
          <w:b/>
          <w:bCs/>
        </w:rPr>
        <w:t>data quality.</w:t>
      </w:r>
    </w:p>
    <w:p w:rsidR="00800FBA" w:rsidRPr="00D011C8" w:rsidRDefault="00800FBA" w:rsidP="00D011C8">
      <w:pPr>
        <w:spacing w:before="120" w:line="360" w:lineRule="auto"/>
        <w:ind w:right="-192"/>
        <w:jc w:val="both"/>
        <w:rPr>
          <w:rFonts w:ascii="Times New Roman" w:hAnsi="Times New Roman" w:cs="Times New Roman"/>
          <w:sz w:val="24"/>
          <w:szCs w:val="24"/>
          <w:rPrChange w:id="538" w:author="MEYTAR" w:date="2015-04-25T21:59:00Z">
            <w:rPr>
              <w:rFonts w:ascii="Times New Roman" w:hAnsi="Times New Roman" w:cs="Times New Roman"/>
            </w:rPr>
          </w:rPrChange>
        </w:rPr>
        <w:pPrChange w:id="539" w:author="MEYTAR" w:date="2015-04-25T21:59:00Z">
          <w:pPr>
            <w:spacing w:before="120" w:line="360" w:lineRule="auto"/>
            <w:ind w:left="-284" w:right="-192"/>
          </w:pPr>
        </w:pPrChange>
      </w:pPr>
      <w:del w:id="540" w:author="MEYTAR" w:date="2015-04-20T22:09:00Z">
        <w:r w:rsidRPr="00D011C8" w:rsidDel="002D566D">
          <w:rPr>
            <w:rFonts w:ascii="Times New Roman" w:hAnsi="Times New Roman" w:cs="Times New Roman"/>
            <w:sz w:val="24"/>
            <w:szCs w:val="24"/>
            <w:rPrChange w:id="541" w:author="MEYTAR" w:date="2015-04-25T21:59:00Z">
              <w:rPr>
                <w:rFonts w:ascii="Times New Roman" w:hAnsi="Times New Roman" w:cs="Times New Roman"/>
              </w:rPr>
            </w:rPrChange>
          </w:rPr>
          <w:delText xml:space="preserve">Building </w:delText>
        </w:r>
      </w:del>
      <w:ins w:id="542" w:author="MEYTAR" w:date="2015-04-20T22:09:00Z">
        <w:r w:rsidR="002D566D" w:rsidRPr="00D011C8">
          <w:rPr>
            <w:rFonts w:ascii="Times New Roman" w:hAnsi="Times New Roman" w:cs="Times New Roman"/>
            <w:sz w:val="24"/>
            <w:szCs w:val="24"/>
            <w:rPrChange w:id="543" w:author="MEYTAR" w:date="2015-04-25T21:59:00Z">
              <w:rPr>
                <w:rFonts w:ascii="Times New Roman" w:hAnsi="Times New Roman" w:cs="Times New Roman"/>
              </w:rPr>
            </w:rPrChange>
          </w:rPr>
          <w:t xml:space="preserve">Based </w:t>
        </w:r>
      </w:ins>
      <w:r w:rsidRPr="00D011C8">
        <w:rPr>
          <w:rFonts w:ascii="Times New Roman" w:hAnsi="Times New Roman" w:cs="Times New Roman"/>
          <w:sz w:val="24"/>
          <w:szCs w:val="24"/>
          <w:rPrChange w:id="544" w:author="MEYTAR" w:date="2015-04-25T21:59:00Z">
            <w:rPr>
              <w:rFonts w:ascii="Times New Roman" w:hAnsi="Times New Roman" w:cs="Times New Roman"/>
            </w:rPr>
          </w:rPrChange>
        </w:rPr>
        <w:t xml:space="preserve">on our previous work </w:t>
      </w:r>
      <w:r w:rsidR="00861ED3" w:rsidRPr="00D011C8">
        <w:rPr>
          <w:rFonts w:ascii="Times New Roman" w:hAnsi="Times New Roman" w:cs="Times New Roman"/>
          <w:sz w:val="24"/>
          <w:szCs w:val="24"/>
          <w:rPrChange w:id="545" w:author="MEYTAR" w:date="2015-04-25T21:59:00Z">
            <w:rPr>
              <w:rFonts w:ascii="Times New Roman" w:hAnsi="Times New Roman" w:cs="Times New Roman"/>
            </w:rPr>
          </w:rPrChange>
        </w:rPr>
        <w:fldChar w:fldCharType="begin"/>
      </w:r>
      <w:r w:rsidRPr="00D011C8">
        <w:rPr>
          <w:rFonts w:ascii="Times New Roman" w:hAnsi="Times New Roman" w:cs="Times New Roman"/>
          <w:sz w:val="24"/>
          <w:szCs w:val="24"/>
          <w:rPrChange w:id="546" w:author="MEYTAR" w:date="2015-04-25T21:59:00Z">
            <w:rPr>
              <w:rFonts w:ascii="Times New Roman" w:hAnsi="Times New Roman" w:cs="Times New Roman"/>
            </w:rPr>
          </w:rPrChange>
        </w:rPr>
        <w:instrText xml:space="preserve"> ADDIN ZOTERO_ITEM CSL_CITATION {"citationID":"ozdxZqwf","properties":{"formattedCitation":"(Kloog et al., 2012d, 2011)","plainCitation":"(Kloog et al., 2012d, 2011)"},"citationItems":[{"id":6,"uris":["http://zotero.org/users/4361/items/UHM5PNHV"],"uri":["http://zotero.org/users/4361/items/UHM5PNHV"],"itemData":{"id":6,"type":"article-journal","title":"Assessing temporally and spatially resolved PM2.5 exposures for epidemiological studies using satellite aerosol optical depth measurements","container-title":"Atmospheric Environment","page":"6267-6275","volume":"45","issue":"35","source":"ScienceDirect","abstract":"Land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day-specific calibrations of AOD data using ground PM2.5 measurements by incorporating commonly used LUR variables and meteorological variables, thus benefiting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2000–2008 across New-England with monitored PM2.5 measurements. We then used a generalized additive mixed model with spatial smoothing to estimate PM2.5 in location–day pairs with missing AOD, using regional measured PM2.5, AOD values in neighboring cells, and land use. Finally, local (100 m) land use terms were used to model the difference between grid cell prediction and monitored value to capture very local traffic particles. Out-of-sample ten-fold cross-validation was used to quantify the accuracy of our predictions. For days with available AOD data we found high out-of-sample R2 (mean out-of-sample R2 = 0.830, year to year variation 0.725–0.904). For days without AOD values, our model performance was also excellent (mean out-of-sample R2 = 0.810, year to year variation 0.692–0.887). Importantly, these R2 are for daily, rather than monthly or yearly, values. Our model allows one to assess short term and long-term human exposures in order to investigate both the acute and chronic effects of ambient particles, respectively.","DOI":"10.1016/j.atmosenv.2011.08.066","ISSN":"1352-2310","author":[{"family":"Kloog","given":"Itai"},{"family":"Koutrakis","given":"Petros"},{"family":"Coull","given":"Brent A."},{"family":"Lee","given":"Hyung Joo"},{"family":"Schwartz","given":"Joel"}],"issued":{"date-parts":[["2011",11]]},"accessed":{"date-parts":[["2012",5,31]]}}},{"id":1130,"uris":["http://zotero.org/users/4361/items/FRF8XV6N"],"uri":["http://zotero.org/users/4361/items/FRF8XV6N"],"itemData":{"id":1130,"type":"article-journal","title":"Incorporating local land use regression and satellite aerosol optical depth in a hybrid model of spatiotemporal PM2. 5 exposures in the Mid-Atlantic states","container-title":"Environmental science &amp; technology","page":"11913–11921","volume":"46","issue":"21","source":"Google Scholar","author":[{"family":"Kloog","given":"Itai"},{"family":"Nordio","given":"Francesco"},{"family":"Coull","given":"Brent A."},{"family":"Schwartz","given":"Joel"}],"issued":{"date-parts":[["2012"]]},"accessed":{"date-parts":[["2013",7,8]]}}}],"schema":"https://github.com/citation-style-language/schema/raw/master/csl-citation.json"} </w:instrText>
      </w:r>
      <w:r w:rsidR="00861ED3" w:rsidRPr="00D011C8">
        <w:rPr>
          <w:rFonts w:ascii="Times New Roman" w:hAnsi="Times New Roman" w:cs="Times New Roman"/>
          <w:sz w:val="24"/>
          <w:szCs w:val="24"/>
          <w:rPrChange w:id="547" w:author="MEYTAR" w:date="2015-04-25T21:59:00Z">
            <w:rPr>
              <w:rFonts w:ascii="Times New Roman" w:hAnsi="Times New Roman" w:cs="Times New Roman"/>
            </w:rPr>
          </w:rPrChange>
        </w:rPr>
        <w:fldChar w:fldCharType="separate"/>
      </w:r>
      <w:r w:rsidRPr="00D011C8">
        <w:rPr>
          <w:rFonts w:ascii="Times New Roman" w:hAnsi="Times New Roman" w:cs="Times New Roman"/>
          <w:sz w:val="24"/>
          <w:szCs w:val="24"/>
          <w:rPrChange w:id="548" w:author="MEYTAR" w:date="2015-04-25T21:59:00Z">
            <w:rPr>
              <w:rFonts w:ascii="Times New Roman" w:hAnsi="Times New Roman" w:cs="Times New Roman"/>
            </w:rPr>
          </w:rPrChange>
        </w:rPr>
        <w:t>(Kloog et al., 2012d, 2011)</w:t>
      </w:r>
      <w:r w:rsidR="00861ED3" w:rsidRPr="00D011C8">
        <w:rPr>
          <w:rFonts w:ascii="Times New Roman" w:hAnsi="Times New Roman" w:cs="Times New Roman"/>
          <w:sz w:val="24"/>
          <w:szCs w:val="24"/>
          <w:rPrChange w:id="549" w:author="MEYTAR" w:date="2015-04-25T21:59:00Z">
            <w:rPr>
              <w:rFonts w:ascii="Times New Roman" w:hAnsi="Times New Roman" w:cs="Times New Roman"/>
            </w:rPr>
          </w:rPrChange>
        </w:rPr>
        <w:fldChar w:fldCharType="end"/>
      </w:r>
      <w:r w:rsidRPr="00D011C8">
        <w:rPr>
          <w:rFonts w:ascii="Times New Roman" w:hAnsi="Times New Roman" w:cs="Times New Roman"/>
          <w:sz w:val="24"/>
          <w:szCs w:val="24"/>
          <w:rPrChange w:id="550" w:author="MEYTAR" w:date="2015-04-25T21:59:00Z">
            <w:rPr>
              <w:rFonts w:ascii="Times New Roman" w:hAnsi="Times New Roman" w:cs="Times New Roman"/>
            </w:rPr>
          </w:rPrChange>
        </w:rPr>
        <w:t xml:space="preserve">, we aim to </w:t>
      </w:r>
      <w:r w:rsidR="00C84ED4" w:rsidRPr="00D011C8">
        <w:rPr>
          <w:rFonts w:ascii="Times New Roman" w:hAnsi="Times New Roman" w:cs="Times New Roman"/>
          <w:sz w:val="24"/>
          <w:szCs w:val="24"/>
          <w:rPrChange w:id="551" w:author="MEYTAR" w:date="2015-04-25T21:59:00Z">
            <w:rPr>
              <w:rFonts w:ascii="Times New Roman" w:hAnsi="Times New Roman" w:cs="Times New Roman"/>
            </w:rPr>
          </w:rPrChange>
        </w:rPr>
        <w:t xml:space="preserve">improve upon AOD data quality in Israel by fusing multi-level satellite </w:t>
      </w:r>
      <w:del w:id="552" w:author="MEYTAR" w:date="2015-04-23T00:46:00Z">
        <w:r w:rsidR="00C84ED4" w:rsidRPr="00D011C8" w:rsidDel="00166215">
          <w:rPr>
            <w:rFonts w:ascii="Times New Roman" w:hAnsi="Times New Roman" w:cs="Times New Roman"/>
            <w:sz w:val="24"/>
            <w:szCs w:val="24"/>
            <w:rPrChange w:id="553" w:author="MEYTAR" w:date="2015-04-25T21:59:00Z">
              <w:rPr>
                <w:rFonts w:ascii="Times New Roman" w:hAnsi="Times New Roman" w:cs="Times New Roman"/>
              </w:rPr>
            </w:rPrChange>
          </w:rPr>
          <w:delText xml:space="preserve">and modelling </w:delText>
        </w:r>
      </w:del>
      <w:r w:rsidR="00C84ED4" w:rsidRPr="00D011C8">
        <w:rPr>
          <w:rFonts w:ascii="Times New Roman" w:hAnsi="Times New Roman" w:cs="Times New Roman"/>
          <w:sz w:val="24"/>
          <w:szCs w:val="24"/>
          <w:rPrChange w:id="554" w:author="MEYTAR" w:date="2015-04-25T21:59:00Z">
            <w:rPr>
              <w:rFonts w:ascii="Times New Roman" w:hAnsi="Times New Roman" w:cs="Times New Roman"/>
            </w:rPr>
          </w:rPrChange>
        </w:rPr>
        <w:t>data (MAIAC, MODIS, VIIRS</w:t>
      </w:r>
      <w:del w:id="555" w:author="MEYTAR" w:date="2015-04-23T00:46:00Z">
        <w:r w:rsidR="00C84ED4" w:rsidRPr="00D011C8" w:rsidDel="00166215">
          <w:rPr>
            <w:rFonts w:ascii="Times New Roman" w:hAnsi="Times New Roman" w:cs="Times New Roman"/>
            <w:sz w:val="24"/>
            <w:szCs w:val="24"/>
            <w:rPrChange w:id="556" w:author="MEYTAR" w:date="2015-04-25T21:59:00Z">
              <w:rPr>
                <w:rFonts w:ascii="Times New Roman" w:hAnsi="Times New Roman" w:cs="Times New Roman"/>
              </w:rPr>
            </w:rPrChange>
          </w:rPr>
          <w:delText xml:space="preserve"> and GeosChem</w:delText>
        </w:r>
      </w:del>
      <w:r w:rsidR="00C84ED4" w:rsidRPr="00D011C8">
        <w:rPr>
          <w:rFonts w:ascii="Times New Roman" w:hAnsi="Times New Roman" w:cs="Times New Roman"/>
          <w:sz w:val="24"/>
          <w:szCs w:val="24"/>
          <w:rPrChange w:id="557" w:author="MEYTAR" w:date="2015-04-25T21:59:00Z">
            <w:rPr>
              <w:rFonts w:ascii="Times New Roman" w:hAnsi="Times New Roman" w:cs="Times New Roman"/>
            </w:rPr>
          </w:rPrChange>
        </w:rPr>
        <w:t xml:space="preserve">) </w:t>
      </w:r>
      <w:del w:id="558" w:author="MEYTAR" w:date="2015-04-20T22:09:00Z">
        <w:r w:rsidR="00C84ED4" w:rsidRPr="00D011C8" w:rsidDel="002D566D">
          <w:rPr>
            <w:rFonts w:ascii="Times New Roman" w:hAnsi="Times New Roman" w:cs="Times New Roman"/>
            <w:sz w:val="24"/>
            <w:szCs w:val="24"/>
            <w:rPrChange w:id="559" w:author="MEYTAR" w:date="2015-04-25T21:59:00Z">
              <w:rPr>
                <w:rFonts w:ascii="Times New Roman" w:hAnsi="Times New Roman" w:cs="Times New Roman"/>
              </w:rPr>
            </w:rPrChange>
          </w:rPr>
          <w:delText>with the MAIAC AOD data</w:delText>
        </w:r>
      </w:del>
      <w:r w:rsidR="00C84ED4" w:rsidRPr="00D011C8">
        <w:rPr>
          <w:rFonts w:ascii="Times New Roman" w:hAnsi="Times New Roman" w:cs="Times New Roman"/>
          <w:sz w:val="24"/>
          <w:szCs w:val="24"/>
          <w:rPrChange w:id="560" w:author="MEYTAR" w:date="2015-04-25T21:59:00Z">
            <w:rPr>
              <w:rFonts w:ascii="Times New Roman" w:hAnsi="Times New Roman" w:cs="Times New Roman"/>
            </w:rPr>
          </w:rPrChange>
        </w:rPr>
        <w:t xml:space="preserve"> allowing us to develop better</w:t>
      </w:r>
      <w:ins w:id="561" w:author="MEYTAR" w:date="2015-04-20T22:10:00Z">
        <w:r w:rsidR="002D566D" w:rsidRPr="00D011C8">
          <w:rPr>
            <w:rFonts w:ascii="Times New Roman" w:hAnsi="Times New Roman" w:cs="Times New Roman"/>
            <w:sz w:val="24"/>
            <w:szCs w:val="24"/>
            <w:rPrChange w:id="562" w:author="MEYTAR" w:date="2015-04-25T21:59:00Z">
              <w:rPr>
                <w:rFonts w:ascii="Times New Roman" w:hAnsi="Times New Roman" w:cs="Times New Roman"/>
              </w:rPr>
            </w:rPrChange>
          </w:rPr>
          <w:t xml:space="preserve"> PM</w:t>
        </w:r>
      </w:ins>
      <w:ins w:id="563" w:author="MEYTAR" w:date="2015-04-20T22:11:00Z">
        <w:r w:rsidR="002D566D" w:rsidRPr="00D011C8">
          <w:rPr>
            <w:rFonts w:ascii="Times New Roman" w:hAnsi="Times New Roman" w:cs="Times New Roman"/>
            <w:sz w:val="24"/>
            <w:szCs w:val="24"/>
            <w:rPrChange w:id="564" w:author="MEYTAR" w:date="2015-04-25T21:59:00Z">
              <w:rPr>
                <w:rFonts w:ascii="Times New Roman" w:hAnsi="Times New Roman" w:cs="Times New Roman"/>
              </w:rPr>
            </w:rPrChange>
          </w:rPr>
          <w:t xml:space="preserve"> </w:t>
        </w:r>
      </w:ins>
      <w:ins w:id="565" w:author="MEYTAR" w:date="2015-04-20T22:10:00Z">
        <w:r w:rsidR="002D566D" w:rsidRPr="00D011C8">
          <w:rPr>
            <w:rFonts w:ascii="Times New Roman" w:hAnsi="Times New Roman" w:cs="Times New Roman"/>
            <w:sz w:val="24"/>
            <w:szCs w:val="24"/>
            <w:rPrChange w:id="566" w:author="MEYTAR" w:date="2015-04-25T21:59:00Z">
              <w:rPr>
                <w:rFonts w:ascii="Times New Roman" w:hAnsi="Times New Roman" w:cs="Times New Roman"/>
              </w:rPr>
            </w:rPrChange>
          </w:rPr>
          <w:t>estimation</w:t>
        </w:r>
      </w:ins>
      <w:ins w:id="567" w:author="MEYTAR" w:date="2015-04-20T22:11:00Z">
        <w:r w:rsidR="002D566D" w:rsidRPr="00D011C8">
          <w:rPr>
            <w:rFonts w:ascii="Times New Roman" w:hAnsi="Times New Roman" w:cs="Times New Roman"/>
            <w:sz w:val="24"/>
            <w:szCs w:val="24"/>
            <w:rPrChange w:id="568" w:author="MEYTAR" w:date="2015-04-25T21:59:00Z">
              <w:rPr>
                <w:rFonts w:ascii="Times New Roman" w:hAnsi="Times New Roman" w:cs="Times New Roman"/>
              </w:rPr>
            </w:rPrChange>
          </w:rPr>
          <w:t xml:space="preserve"> based models.</w:t>
        </w:r>
      </w:ins>
      <w:r w:rsidR="00C84ED4" w:rsidRPr="00D011C8">
        <w:rPr>
          <w:rFonts w:ascii="Times New Roman" w:hAnsi="Times New Roman" w:cs="Times New Roman"/>
          <w:sz w:val="24"/>
          <w:szCs w:val="24"/>
          <w:rPrChange w:id="569" w:author="MEYTAR" w:date="2015-04-25T21:59:00Z">
            <w:rPr>
              <w:rFonts w:ascii="Times New Roman" w:hAnsi="Times New Roman" w:cs="Times New Roman"/>
            </w:rPr>
          </w:rPrChange>
        </w:rPr>
        <w:t xml:space="preserve"> </w:t>
      </w:r>
    </w:p>
    <w:p w:rsidR="00000000" w:rsidRDefault="00861ED3">
      <w:pPr>
        <w:spacing w:before="120" w:line="360" w:lineRule="auto"/>
        <w:ind w:left="-284" w:right="-192"/>
        <w:rPr>
          <w:ins w:id="570" w:author="MEYTAR" w:date="2015-04-19T22:46:00Z"/>
          <w:rFonts w:ascii="Times New Roman" w:hAnsi="Times New Roman" w:cs="Times New Roman"/>
          <w:rPrChange w:id="571" w:author="MEYTAR" w:date="2015-04-19T22:47:00Z">
            <w:rPr>
              <w:ins w:id="572" w:author="MEYTAR" w:date="2015-04-19T22:46:00Z"/>
              <w:rFonts w:ascii="Arial" w:eastAsia="Times New Roman" w:hAnsi="Arial"/>
              <w:color w:val="222222"/>
              <w:sz w:val="13"/>
              <w:szCs w:val="13"/>
            </w:rPr>
          </w:rPrChange>
        </w:rPr>
        <w:pPrChange w:id="573" w:author="MEYTAR" w:date="2015-04-19T22:48:00Z">
          <w:pPr>
            <w:shd w:val="clear" w:color="auto" w:fill="FFFFFF"/>
            <w:spacing w:line="240" w:lineRule="auto"/>
          </w:pPr>
        </w:pPrChange>
      </w:pPr>
      <w:r w:rsidRPr="00D011C8">
        <w:rPr>
          <w:rFonts w:ascii="Times New Roman" w:hAnsi="Times New Roman" w:cs="Times New Roman"/>
          <w:b/>
          <w:bCs/>
          <w:rPrChange w:id="574" w:author="MEYTAR" w:date="2015-04-25T21:59:00Z">
            <w:rPr>
              <w:rFonts w:ascii="Times New Roman" w:hAnsi="Times New Roman" w:cs="Times New Roman"/>
              <w:b/>
              <w:bCs/>
            </w:rPr>
          </w:rPrChange>
        </w:rPr>
        <w:t>Aim 3</w:t>
      </w:r>
      <w:r w:rsidRPr="00861ED3">
        <w:rPr>
          <w:rFonts w:ascii="Times New Roman" w:hAnsi="Times New Roman" w:cs="Times New Roman"/>
          <w:rPrChange w:id="575" w:author="MEYTAR" w:date="2015-04-19T22:47:00Z">
            <w:rPr>
              <w:rFonts w:ascii="Times New Roman" w:hAnsi="Times New Roman" w:cs="Times New Roman"/>
              <w:b/>
              <w:bCs/>
            </w:rPr>
          </w:rPrChange>
        </w:rPr>
        <w:t xml:space="preserve">- </w:t>
      </w:r>
      <w:del w:id="576" w:author="MEYTAR" w:date="2015-04-19T22:44:00Z">
        <w:r w:rsidRPr="00D011C8">
          <w:rPr>
            <w:rFonts w:ascii="Times New Roman" w:hAnsi="Times New Roman" w:cs="Times New Roman"/>
            <w:sz w:val="24"/>
            <w:szCs w:val="24"/>
            <w:rPrChange w:id="577" w:author="MEYTAR" w:date="2015-04-25T22:00:00Z">
              <w:rPr>
                <w:rFonts w:ascii="Times New Roman" w:hAnsi="Times New Roman" w:cs="Times New Roman"/>
                <w:b/>
                <w:bCs/>
                <w:highlight w:val="yellow"/>
              </w:rPr>
            </w:rPrChange>
          </w:rPr>
          <w:delText>RATIO- MEYTAR PLEASE ADD</w:delText>
        </w:r>
      </w:del>
      <w:ins w:id="578" w:author="MEYTAR" w:date="2015-04-19T22:45:00Z">
        <w:r w:rsidRPr="00D011C8">
          <w:rPr>
            <w:rFonts w:ascii="Times New Roman" w:hAnsi="Times New Roman" w:cs="Times New Roman"/>
            <w:sz w:val="24"/>
            <w:szCs w:val="24"/>
            <w:rPrChange w:id="579" w:author="MEYTAR" w:date="2015-04-25T22:00:00Z">
              <w:rPr>
                <w:rFonts w:ascii="Times New Roman" w:hAnsi="Times New Roman" w:cs="Times New Roman"/>
                <w:b/>
                <w:bCs/>
              </w:rPr>
            </w:rPrChange>
          </w:rPr>
          <w:t>Characterizing</w:t>
        </w:r>
      </w:ins>
      <w:ins w:id="580" w:author="MEYTAR" w:date="2015-04-19T22:44:00Z">
        <w:r w:rsidRPr="00D011C8">
          <w:rPr>
            <w:rFonts w:ascii="Times New Roman" w:hAnsi="Times New Roman" w:cs="Times New Roman"/>
            <w:sz w:val="24"/>
            <w:szCs w:val="24"/>
            <w:rPrChange w:id="581" w:author="MEYTAR" w:date="2015-04-25T22:00:00Z">
              <w:rPr>
                <w:rFonts w:ascii="Times New Roman" w:hAnsi="Times New Roman" w:cs="Times New Roman"/>
                <w:b/>
                <w:bCs/>
              </w:rPr>
            </w:rPrChange>
          </w:rPr>
          <w:t xml:space="preserve"> the</w:t>
        </w:r>
      </w:ins>
      <w:ins w:id="582" w:author="MEYTAR" w:date="2015-04-19T22:46:00Z">
        <w:r w:rsidRPr="00D011C8">
          <w:rPr>
            <w:rFonts w:ascii="Times New Roman" w:hAnsi="Times New Roman" w:cs="Times New Roman"/>
            <w:sz w:val="24"/>
            <w:szCs w:val="24"/>
            <w:rPrChange w:id="583" w:author="MEYTAR" w:date="2015-04-25T22:00:00Z">
              <w:rPr>
                <w:rFonts w:ascii="Times New Roman" w:hAnsi="Times New Roman" w:cs="Times New Roman"/>
                <w:b/>
                <w:bCs/>
              </w:rPr>
            </w:rPrChange>
          </w:rPr>
          <w:t xml:space="preserve"> </w:t>
        </w:r>
      </w:ins>
      <w:ins w:id="584" w:author="MEYTAR" w:date="2015-04-19T22:47:00Z">
        <w:r w:rsidR="00C70D57" w:rsidRPr="00D011C8">
          <w:rPr>
            <w:rFonts w:ascii="Times New Roman" w:hAnsi="Times New Roman" w:cs="Times New Roman"/>
            <w:sz w:val="24"/>
            <w:szCs w:val="24"/>
            <w:rPrChange w:id="585" w:author="MEYTAR" w:date="2015-04-25T22:00:00Z">
              <w:rPr>
                <w:rFonts w:ascii="Times New Roman" w:hAnsi="Times New Roman" w:cs="Times New Roman"/>
              </w:rPr>
            </w:rPrChange>
          </w:rPr>
          <w:t xml:space="preserve">spatial and temporal features of global </w:t>
        </w:r>
      </w:ins>
      <w:ins w:id="586" w:author="MEYTAR" w:date="2015-04-19T22:46:00Z">
        <w:r w:rsidRPr="00D011C8">
          <w:rPr>
            <w:rFonts w:ascii="Times New Roman" w:hAnsi="Times New Roman" w:cs="Times New Roman"/>
            <w:sz w:val="24"/>
            <w:szCs w:val="24"/>
            <w:rPrChange w:id="587" w:author="MEYTAR" w:date="2015-04-25T22:00:00Z">
              <w:rPr>
                <w:rFonts w:ascii="Arial" w:eastAsia="Times New Roman" w:hAnsi="Arial"/>
                <w:color w:val="222222"/>
                <w:sz w:val="13"/>
                <w:szCs w:val="13"/>
              </w:rPr>
            </w:rPrChange>
          </w:rPr>
          <w:t xml:space="preserve">ground locations </w:t>
        </w:r>
      </w:ins>
      <w:ins w:id="588" w:author="MEYTAR" w:date="2015-04-19T22:48:00Z">
        <w:r w:rsidR="00C70D57" w:rsidRPr="00D011C8">
          <w:rPr>
            <w:rFonts w:ascii="Times New Roman" w:hAnsi="Times New Roman" w:cs="Times New Roman"/>
            <w:sz w:val="24"/>
            <w:szCs w:val="24"/>
            <w:rPrChange w:id="589" w:author="MEYTAR" w:date="2015-04-25T22:00:00Z">
              <w:rPr>
                <w:rFonts w:ascii="Times New Roman" w:hAnsi="Times New Roman" w:cs="Times New Roman"/>
              </w:rPr>
            </w:rPrChange>
          </w:rPr>
          <w:t>to better understand the</w:t>
        </w:r>
      </w:ins>
      <w:ins w:id="590" w:author="MEYTAR" w:date="2015-04-19T22:46:00Z">
        <w:r w:rsidRPr="00D011C8">
          <w:rPr>
            <w:rFonts w:ascii="Times New Roman" w:hAnsi="Times New Roman" w:cs="Times New Roman"/>
            <w:sz w:val="24"/>
            <w:szCs w:val="24"/>
            <w:rPrChange w:id="591" w:author="MEYTAR" w:date="2015-04-25T22:00:00Z">
              <w:rPr>
                <w:rFonts w:ascii="Arial" w:eastAsia="Times New Roman" w:hAnsi="Arial"/>
                <w:color w:val="222222"/>
                <w:sz w:val="13"/>
                <w:szCs w:val="13"/>
              </w:rPr>
            </w:rPrChange>
          </w:rPr>
          <w:t xml:space="preserve"> statistical relationship between ground monitored particulate matter and satellite observations</w:t>
        </w:r>
      </w:ins>
      <w:ins w:id="592" w:author="MEYTAR" w:date="2015-04-19T22:48:00Z">
        <w:r w:rsidR="00C70D57" w:rsidRPr="00D011C8">
          <w:rPr>
            <w:rFonts w:ascii="Times New Roman" w:hAnsi="Times New Roman" w:cs="Times New Roman"/>
            <w:sz w:val="24"/>
            <w:szCs w:val="24"/>
            <w:rPrChange w:id="593" w:author="MEYTAR" w:date="2015-04-25T22:00:00Z">
              <w:rPr>
                <w:rFonts w:ascii="Times New Roman" w:hAnsi="Times New Roman" w:cs="Times New Roman"/>
              </w:rPr>
            </w:rPrChange>
          </w:rPr>
          <w:t>.</w:t>
        </w:r>
      </w:ins>
    </w:p>
    <w:p w:rsidR="00901B7F" w:rsidRPr="00C70D57" w:rsidDel="00166215" w:rsidRDefault="00901B7F" w:rsidP="00C70D57">
      <w:pPr>
        <w:spacing w:before="120" w:line="360" w:lineRule="auto"/>
        <w:ind w:left="-284" w:right="-192"/>
        <w:rPr>
          <w:del w:id="594" w:author="MEYTAR" w:date="2015-04-23T00:47:00Z"/>
          <w:rFonts w:ascii="Times New Roman" w:hAnsi="Times New Roman" w:cs="Times New Roman"/>
          <w:rPrChange w:id="595" w:author="MEYTAR" w:date="2015-04-19T22:47:00Z">
            <w:rPr>
              <w:del w:id="596" w:author="MEYTAR" w:date="2015-04-23T00:47:00Z"/>
              <w:rFonts w:ascii="Times New Roman" w:hAnsi="Times New Roman" w:cs="Times New Roman"/>
              <w:b/>
              <w:bCs/>
            </w:rPr>
          </w:rPrChange>
        </w:rPr>
      </w:pPr>
    </w:p>
    <w:p w:rsidR="007F6825" w:rsidDel="00166215" w:rsidRDefault="007F6825" w:rsidP="00E77A39">
      <w:pPr>
        <w:spacing w:line="360" w:lineRule="auto"/>
        <w:ind w:left="-284" w:right="-192"/>
        <w:rPr>
          <w:del w:id="597" w:author="MEYTAR" w:date="2015-04-23T00:47:00Z"/>
          <w:rFonts w:ascii="Times New Roman" w:hAnsi="Times New Roman" w:cs="Times New Roman"/>
          <w:b/>
          <w:bCs/>
        </w:rPr>
      </w:pPr>
    </w:p>
    <w:p w:rsidR="00A16D9A" w:rsidRPr="00D011C8" w:rsidRDefault="00A16D9A" w:rsidP="00A16D9A">
      <w:pPr>
        <w:spacing w:line="360" w:lineRule="auto"/>
        <w:ind w:left="-284" w:right="-192"/>
        <w:rPr>
          <w:rFonts w:ascii="Times New Roman" w:hAnsi="Times New Roman" w:cs="Times New Roman"/>
          <w:sz w:val="24"/>
          <w:szCs w:val="24"/>
          <w:rPrChange w:id="598" w:author="MEYTAR" w:date="2015-04-25T22:00:00Z">
            <w:rPr>
              <w:rFonts w:ascii="Times New Roman" w:hAnsi="Times New Roman" w:cs="Times New Roman"/>
            </w:rPr>
          </w:rPrChange>
        </w:rPr>
      </w:pPr>
      <w:r w:rsidRPr="00A16D9A">
        <w:rPr>
          <w:rFonts w:ascii="Times New Roman" w:hAnsi="Times New Roman" w:cs="Times New Roman"/>
          <w:b/>
          <w:bCs/>
        </w:rPr>
        <w:t>Aim 4</w:t>
      </w:r>
      <w:r>
        <w:rPr>
          <w:rFonts w:ascii="Times New Roman" w:hAnsi="Times New Roman" w:cs="Times New Roman"/>
          <w:b/>
          <w:bCs/>
        </w:rPr>
        <w:t xml:space="preserve">-  </w:t>
      </w:r>
      <w:r w:rsidRPr="00D011C8">
        <w:rPr>
          <w:rFonts w:ascii="Times New Roman" w:hAnsi="Times New Roman" w:cs="Times New Roman"/>
          <w:sz w:val="24"/>
          <w:szCs w:val="24"/>
          <w:rPrChange w:id="599" w:author="MEYTAR" w:date="2015-04-25T22:00:00Z">
            <w:rPr>
              <w:rFonts w:ascii="Times New Roman" w:hAnsi="Times New Roman" w:cs="Times New Roman"/>
            </w:rPr>
          </w:rPrChange>
        </w:rPr>
        <w:t>Reproducibility and Dissemination: Develop and share software tools for record linkage and implementation of epidemiological methods to achieve research reproducibility.</w:t>
      </w:r>
    </w:p>
    <w:p w:rsidR="00A16D9A" w:rsidRPr="00D011C8" w:rsidRDefault="00A16D9A" w:rsidP="00E77A39">
      <w:pPr>
        <w:spacing w:line="360" w:lineRule="auto"/>
        <w:ind w:left="-284" w:right="-192"/>
        <w:rPr>
          <w:rFonts w:ascii="Times New Roman" w:hAnsi="Times New Roman" w:cs="Times New Roman"/>
          <w:sz w:val="24"/>
          <w:szCs w:val="24"/>
          <w:rPrChange w:id="600" w:author="MEYTAR" w:date="2015-04-25T22:00:00Z">
            <w:rPr>
              <w:rFonts w:ascii="Times New Roman" w:hAnsi="Times New Roman" w:cs="Times New Roman"/>
            </w:rPr>
          </w:rPrChange>
        </w:rPr>
      </w:pPr>
    </w:p>
    <w:p w:rsidR="008175B9" w:rsidRPr="00D011C8" w:rsidRDefault="007F6825" w:rsidP="00E77A39">
      <w:pPr>
        <w:spacing w:line="360" w:lineRule="auto"/>
        <w:ind w:left="-284" w:right="-192"/>
        <w:rPr>
          <w:rFonts w:ascii="Times New Roman" w:hAnsi="Times New Roman" w:cs="Times New Roman"/>
          <w:sz w:val="24"/>
          <w:szCs w:val="24"/>
          <w:rPrChange w:id="601" w:author="MEYTAR" w:date="2015-04-25T22:00:00Z">
            <w:rPr>
              <w:rFonts w:ascii="Times New Roman" w:hAnsi="Times New Roman" w:cs="Times New Roman"/>
              <w:b/>
              <w:bCs/>
            </w:rPr>
          </w:rPrChange>
        </w:rPr>
      </w:pPr>
      <w:r w:rsidRPr="00D011C8">
        <w:rPr>
          <w:rFonts w:ascii="Times New Roman" w:hAnsi="Times New Roman" w:cs="Times New Roman"/>
          <w:sz w:val="24"/>
          <w:szCs w:val="24"/>
          <w:rPrChange w:id="602" w:author="MEYTAR" w:date="2015-04-25T22:00:00Z">
            <w:rPr>
              <w:rFonts w:ascii="Times New Roman" w:hAnsi="Times New Roman" w:cs="Times New Roman"/>
            </w:rPr>
          </w:rPrChange>
        </w:rPr>
        <w:t>We</w:t>
      </w:r>
      <w:r w:rsidR="008175B9" w:rsidRPr="00D011C8">
        <w:rPr>
          <w:rFonts w:ascii="Times New Roman" w:hAnsi="Times New Roman" w:cs="Times New Roman"/>
          <w:sz w:val="24"/>
          <w:szCs w:val="24"/>
          <w:rPrChange w:id="603" w:author="MEYTAR" w:date="2015-04-25T22:00:00Z">
            <w:rPr>
              <w:rFonts w:ascii="Times New Roman" w:hAnsi="Times New Roman" w:cs="Times New Roman"/>
            </w:rPr>
          </w:rPrChange>
        </w:rPr>
        <w:t xml:space="preserve"> briefly describe below the </w:t>
      </w:r>
      <w:r w:rsidR="00A1152E" w:rsidRPr="00D011C8">
        <w:rPr>
          <w:rFonts w:ascii="Times New Roman" w:hAnsi="Times New Roman" w:cs="Times New Roman"/>
          <w:sz w:val="24"/>
          <w:szCs w:val="24"/>
          <w:rPrChange w:id="604" w:author="MEYTAR" w:date="2015-04-25T22:00:00Z">
            <w:rPr>
              <w:rFonts w:ascii="Times New Roman" w:hAnsi="Times New Roman" w:cs="Times New Roman"/>
            </w:rPr>
          </w:rPrChange>
        </w:rPr>
        <w:t xml:space="preserve">methods and </w:t>
      </w:r>
      <w:r w:rsidR="008175B9" w:rsidRPr="00D011C8">
        <w:rPr>
          <w:rFonts w:ascii="Times New Roman" w:hAnsi="Times New Roman" w:cs="Times New Roman"/>
          <w:sz w:val="24"/>
          <w:szCs w:val="24"/>
          <w:rPrChange w:id="605" w:author="MEYTAR" w:date="2015-04-25T22:00:00Z">
            <w:rPr>
              <w:rFonts w:ascii="Times New Roman" w:hAnsi="Times New Roman" w:cs="Times New Roman"/>
            </w:rPr>
          </w:rPrChange>
        </w:rPr>
        <w:t xml:space="preserve">models that will be used in our </w:t>
      </w:r>
      <w:r w:rsidRPr="00D011C8">
        <w:rPr>
          <w:rFonts w:ascii="Times New Roman" w:hAnsi="Times New Roman" w:cs="Times New Roman"/>
          <w:sz w:val="24"/>
          <w:szCs w:val="24"/>
          <w:rPrChange w:id="606" w:author="MEYTAR" w:date="2015-04-25T22:00:00Z">
            <w:rPr>
              <w:rFonts w:ascii="Times New Roman" w:hAnsi="Times New Roman" w:cs="Times New Roman"/>
            </w:rPr>
          </w:rPrChange>
        </w:rPr>
        <w:t xml:space="preserve">proposed </w:t>
      </w:r>
      <w:r w:rsidR="008175B9" w:rsidRPr="00D011C8">
        <w:rPr>
          <w:rFonts w:ascii="Times New Roman" w:hAnsi="Times New Roman" w:cs="Times New Roman"/>
          <w:sz w:val="24"/>
          <w:szCs w:val="24"/>
          <w:rPrChange w:id="607" w:author="MEYTAR" w:date="2015-04-25T22:00:00Z">
            <w:rPr>
              <w:rFonts w:ascii="Times New Roman" w:hAnsi="Times New Roman" w:cs="Times New Roman"/>
            </w:rPr>
          </w:rPrChange>
        </w:rPr>
        <w:t>research</w:t>
      </w:r>
      <w:r w:rsidR="00A11A6B" w:rsidRPr="00D011C8">
        <w:rPr>
          <w:rFonts w:ascii="Times New Roman" w:hAnsi="Times New Roman" w:cs="Times New Roman"/>
          <w:sz w:val="24"/>
          <w:szCs w:val="24"/>
          <w:rPrChange w:id="608" w:author="MEYTAR" w:date="2015-04-25T22:00:00Z">
            <w:rPr>
              <w:rFonts w:ascii="Times New Roman" w:hAnsi="Times New Roman" w:cs="Times New Roman"/>
            </w:rPr>
          </w:rPrChange>
        </w:rPr>
        <w:t xml:space="preserve">. Our </w:t>
      </w:r>
      <w:r w:rsidR="008175B9" w:rsidRPr="00D011C8">
        <w:rPr>
          <w:rFonts w:ascii="Times New Roman" w:hAnsi="Times New Roman" w:cs="Times New Roman"/>
          <w:sz w:val="24"/>
          <w:szCs w:val="24"/>
          <w:rPrChange w:id="609" w:author="MEYTAR" w:date="2015-04-25T22:00:00Z">
            <w:rPr>
              <w:rFonts w:ascii="Times New Roman" w:hAnsi="Times New Roman" w:cs="Times New Roman"/>
            </w:rPr>
          </w:rPrChange>
        </w:rPr>
        <w:t>preliminary results follow.</w:t>
      </w:r>
    </w:p>
    <w:p w:rsidR="00204EBD" w:rsidRDefault="008D5D36" w:rsidP="00800FBA">
      <w:pPr>
        <w:spacing w:before="120" w:after="80" w:line="360" w:lineRule="auto"/>
        <w:ind w:left="-284" w:right="-192"/>
        <w:rPr>
          <w:rFonts w:ascii="Times New Roman" w:hAnsi="Times New Roman" w:cs="Times New Roman"/>
        </w:rPr>
      </w:pPr>
      <w:r w:rsidRPr="0004343D">
        <w:rPr>
          <w:rFonts w:ascii="Times New Roman" w:hAnsi="Times New Roman" w:cs="Times New Roman"/>
          <w:b/>
          <w:bCs/>
        </w:rPr>
        <w:t>Aim </w:t>
      </w:r>
      <w:r w:rsidR="00800FBA">
        <w:rPr>
          <w:rFonts w:ascii="Times New Roman" w:hAnsi="Times New Roman" w:cs="Times New Roman"/>
          <w:b/>
          <w:bCs/>
        </w:rPr>
        <w:t>1</w:t>
      </w:r>
      <w:r w:rsidR="00A1152E">
        <w:rPr>
          <w:rFonts w:ascii="Times New Roman" w:hAnsi="Times New Roman" w:cs="Times New Roman"/>
          <w:b/>
          <w:bCs/>
        </w:rPr>
        <w:t>:</w:t>
      </w:r>
      <w:r w:rsidR="00A1152E">
        <w:rPr>
          <w:rFonts w:ascii="Times New Roman" w:hAnsi="Times New Roman" w:cs="Times New Roman"/>
        </w:rPr>
        <w:t xml:space="preserve"> </w:t>
      </w:r>
    </w:p>
    <w:p w:rsidR="00B16DF5" w:rsidRPr="00D011C8" w:rsidRDefault="00800FBA" w:rsidP="00D011C8">
      <w:pPr>
        <w:spacing w:line="360" w:lineRule="auto"/>
        <w:ind w:left="-284" w:right="-192"/>
        <w:rPr>
          <w:rFonts w:ascii="Times New Roman" w:hAnsi="Times New Roman" w:cs="Times New Roman"/>
          <w:sz w:val="24"/>
          <w:szCs w:val="24"/>
          <w:rPrChange w:id="610" w:author="MEYTAR" w:date="2015-04-25T22:00:00Z">
            <w:rPr>
              <w:rFonts w:ascii="Times New Roman" w:hAnsi="Times New Roman" w:cs="Times New Roman"/>
            </w:rPr>
          </w:rPrChange>
        </w:rPr>
        <w:pPrChange w:id="611" w:author="MEYTAR" w:date="2015-04-25T22:02:00Z">
          <w:pPr>
            <w:spacing w:before="120" w:line="360" w:lineRule="auto"/>
            <w:ind w:left="-284" w:right="-192"/>
          </w:pPr>
        </w:pPrChange>
      </w:pPr>
      <w:r>
        <w:rPr>
          <w:rFonts w:ascii="Times New Roman" w:hAnsi="Times New Roman" w:cs="Times New Roman"/>
          <w:b/>
          <w:bCs/>
        </w:rPr>
        <w:t>Aim 2</w:t>
      </w:r>
      <w:r w:rsidRPr="00317346">
        <w:rPr>
          <w:rFonts w:ascii="Times New Roman" w:hAnsi="Times New Roman" w:cs="Times New Roman"/>
        </w:rPr>
        <w:t>:</w:t>
      </w:r>
      <w:r w:rsidRPr="00317346">
        <w:t xml:space="preserve"> </w:t>
      </w:r>
      <w:del w:id="612" w:author="MEYTAR" w:date="2015-04-23T00:48:00Z">
        <w:r w:rsidRPr="00D011C8" w:rsidDel="00166215">
          <w:rPr>
            <w:rFonts w:ascii="Times New Roman" w:hAnsi="Times New Roman" w:cs="Times New Roman"/>
            <w:sz w:val="24"/>
            <w:szCs w:val="24"/>
            <w:rPrChange w:id="613" w:author="MEYTAR" w:date="2015-04-25T22:00:00Z">
              <w:rPr>
                <w:rFonts w:ascii="Times New Roman" w:hAnsi="Times New Roman" w:cs="Times New Roman"/>
              </w:rPr>
            </w:rPrChange>
          </w:rPr>
          <w:delText xml:space="preserve">GEOS-Chem is a global 3-D chemical transport model which is driven by assimilated meteorological data and emission inventory (bey 2001). However, GEOS-Chem fails to capture </w:delText>
        </w:r>
        <w:r w:rsidR="00A171F2" w:rsidRPr="00D011C8" w:rsidDel="00166215">
          <w:rPr>
            <w:rFonts w:ascii="Times New Roman" w:hAnsi="Times New Roman" w:cs="Times New Roman"/>
            <w:sz w:val="24"/>
            <w:szCs w:val="24"/>
            <w:rPrChange w:id="614" w:author="MEYTAR" w:date="2015-04-25T22:00:00Z">
              <w:rPr>
                <w:rFonts w:ascii="Times New Roman" w:hAnsi="Times New Roman" w:cs="Times New Roman"/>
              </w:rPr>
            </w:rPrChange>
          </w:rPr>
          <w:delText xml:space="preserve">fine </w:delText>
        </w:r>
        <w:r w:rsidRPr="00D011C8" w:rsidDel="00166215">
          <w:rPr>
            <w:rFonts w:ascii="Times New Roman" w:hAnsi="Times New Roman" w:cs="Times New Roman"/>
            <w:sz w:val="24"/>
            <w:szCs w:val="24"/>
            <w:rPrChange w:id="615" w:author="MEYTAR" w:date="2015-04-25T22:00:00Z">
              <w:rPr>
                <w:rFonts w:ascii="Times New Roman" w:hAnsi="Times New Roman" w:cs="Times New Roman"/>
              </w:rPr>
            </w:rPrChange>
          </w:rPr>
          <w:delText>daily ch</w:delText>
        </w:r>
        <w:r w:rsidR="00A171F2" w:rsidRPr="00D011C8" w:rsidDel="00166215">
          <w:rPr>
            <w:rFonts w:ascii="Times New Roman" w:hAnsi="Times New Roman" w:cs="Times New Roman"/>
            <w:sz w:val="24"/>
            <w:szCs w:val="24"/>
            <w:rPrChange w:id="616" w:author="MEYTAR" w:date="2015-04-25T22:00:00Z">
              <w:rPr>
                <w:rFonts w:ascii="Times New Roman" w:hAnsi="Times New Roman" w:cs="Times New Roman"/>
              </w:rPr>
            </w:rPrChange>
          </w:rPr>
          <w:delText xml:space="preserve">anges and spatial distribution. The GEOS-Chem </w:delText>
        </w:r>
        <w:r w:rsidRPr="00D011C8" w:rsidDel="00166215">
          <w:rPr>
            <w:rFonts w:ascii="Times New Roman" w:hAnsi="Times New Roman" w:cs="Times New Roman"/>
            <w:sz w:val="24"/>
            <w:szCs w:val="24"/>
            <w:rPrChange w:id="617" w:author="MEYTAR" w:date="2015-04-25T22:00:00Z">
              <w:rPr>
                <w:rFonts w:ascii="Times New Roman" w:hAnsi="Times New Roman" w:cs="Times New Roman"/>
              </w:rPr>
            </w:rPrChange>
          </w:rPr>
          <w:delText xml:space="preserve">grid points </w:delText>
        </w:r>
        <w:r w:rsidR="00A171F2" w:rsidRPr="00D011C8" w:rsidDel="00166215">
          <w:rPr>
            <w:rFonts w:ascii="Times New Roman" w:hAnsi="Times New Roman" w:cs="Times New Roman"/>
            <w:sz w:val="24"/>
            <w:szCs w:val="24"/>
            <w:rPrChange w:id="618" w:author="MEYTAR" w:date="2015-04-25T22:00:00Z">
              <w:rPr>
                <w:rFonts w:ascii="Times New Roman" w:hAnsi="Times New Roman" w:cs="Times New Roman"/>
              </w:rPr>
            </w:rPrChange>
          </w:rPr>
          <w:delText xml:space="preserve">are of very low resolution and </w:delText>
        </w:r>
        <w:r w:rsidRPr="00D011C8" w:rsidDel="00166215">
          <w:rPr>
            <w:rFonts w:ascii="Times New Roman" w:hAnsi="Times New Roman" w:cs="Times New Roman"/>
            <w:sz w:val="24"/>
            <w:szCs w:val="24"/>
            <w:rPrChange w:id="619" w:author="MEYTAR" w:date="2015-04-25T22:00:00Z">
              <w:rPr>
                <w:rFonts w:ascii="Times New Roman" w:hAnsi="Times New Roman" w:cs="Times New Roman"/>
              </w:rPr>
            </w:rPrChange>
          </w:rPr>
          <w:delText>rang</w:delText>
        </w:r>
        <w:r w:rsidR="00A171F2" w:rsidRPr="00D011C8" w:rsidDel="00166215">
          <w:rPr>
            <w:rFonts w:ascii="Times New Roman" w:hAnsi="Times New Roman" w:cs="Times New Roman"/>
            <w:sz w:val="24"/>
            <w:szCs w:val="24"/>
            <w:rPrChange w:id="620" w:author="MEYTAR" w:date="2015-04-25T22:00:00Z">
              <w:rPr>
                <w:rFonts w:ascii="Times New Roman" w:hAnsi="Times New Roman" w:cs="Times New Roman"/>
              </w:rPr>
            </w:rPrChange>
          </w:rPr>
          <w:delText>e</w:delText>
        </w:r>
        <w:r w:rsidRPr="00D011C8" w:rsidDel="00166215">
          <w:rPr>
            <w:rFonts w:ascii="Times New Roman" w:hAnsi="Times New Roman" w:cs="Times New Roman"/>
            <w:sz w:val="24"/>
            <w:szCs w:val="24"/>
            <w:rPrChange w:id="621" w:author="MEYTAR" w:date="2015-04-25T22:00:00Z">
              <w:rPr>
                <w:rFonts w:ascii="Times New Roman" w:hAnsi="Times New Roman" w:cs="Times New Roman"/>
              </w:rPr>
            </w:rPrChange>
          </w:rPr>
          <w:delText xml:space="preserve"> from 4x5 degree to 0.25x0.31 degree</w:delText>
        </w:r>
        <w:r w:rsidR="00A171F2" w:rsidRPr="00D011C8" w:rsidDel="00166215">
          <w:rPr>
            <w:rFonts w:ascii="Times New Roman" w:hAnsi="Times New Roman" w:cs="Times New Roman"/>
            <w:sz w:val="24"/>
            <w:szCs w:val="24"/>
            <w:rPrChange w:id="622" w:author="MEYTAR" w:date="2015-04-25T22:00:00Z">
              <w:rPr>
                <w:rFonts w:ascii="Times New Roman" w:hAnsi="Times New Roman" w:cs="Times New Roman"/>
              </w:rPr>
            </w:rPrChange>
          </w:rPr>
          <w:delText>s</w:delText>
        </w:r>
      </w:del>
      <w:del w:id="623" w:author="MEYTAR" w:date="2015-04-20T22:03:00Z">
        <w:r w:rsidRPr="00D011C8" w:rsidDel="002D566D">
          <w:rPr>
            <w:rFonts w:ascii="Times New Roman" w:hAnsi="Times New Roman" w:cs="Times New Roman"/>
            <w:sz w:val="24"/>
            <w:szCs w:val="24"/>
            <w:rPrChange w:id="624" w:author="MEYTAR" w:date="2015-04-25T22:00:00Z">
              <w:rPr>
                <w:rFonts w:ascii="Times New Roman" w:hAnsi="Times New Roman" w:cs="Times New Roman"/>
              </w:rPr>
            </w:rPrChange>
          </w:rPr>
          <w:delText>.</w:delText>
        </w:r>
      </w:del>
      <w:del w:id="625" w:author="MEYTAR" w:date="2015-04-23T00:48:00Z">
        <w:r w:rsidRPr="00D011C8" w:rsidDel="00166215">
          <w:rPr>
            <w:rFonts w:ascii="Times New Roman" w:hAnsi="Times New Roman" w:cs="Times New Roman"/>
            <w:sz w:val="24"/>
            <w:szCs w:val="24"/>
            <w:rPrChange w:id="626" w:author="MEYTAR" w:date="2015-04-25T22:00:00Z">
              <w:rPr>
                <w:rFonts w:ascii="Times New Roman" w:hAnsi="Times New Roman" w:cs="Times New Roman"/>
              </w:rPr>
            </w:rPrChange>
          </w:rPr>
          <w:delText>.</w:delText>
        </w:r>
      </w:del>
      <w:ins w:id="627" w:author="MEYTAR" w:date="2015-04-23T00:48:00Z">
        <w:r w:rsidR="00166215" w:rsidRPr="00D011C8">
          <w:rPr>
            <w:rFonts w:ascii="Times New Roman" w:hAnsi="Times New Roman" w:cs="Times New Roman"/>
            <w:sz w:val="24"/>
            <w:szCs w:val="24"/>
            <w:rPrChange w:id="628" w:author="MEYTAR" w:date="2015-04-25T22:00:00Z">
              <w:rPr>
                <w:rFonts w:ascii="Times New Roman" w:hAnsi="Times New Roman" w:cs="Times New Roman"/>
              </w:rPr>
            </w:rPrChange>
          </w:rPr>
          <w:t xml:space="preserve">There are different satellite-based sources for AOD retrievals </w:t>
        </w:r>
      </w:ins>
      <w:ins w:id="629" w:author="MEYTAR" w:date="2015-04-25T22:01:00Z">
        <w:r w:rsidR="00D011C8" w:rsidRPr="00D011C8">
          <w:rPr>
            <w:rFonts w:ascii="Times New Roman" w:hAnsi="Times New Roman" w:cs="Times New Roman"/>
            <w:sz w:val="24"/>
            <w:szCs w:val="24"/>
            <w:rPrChange w:id="630" w:author="MEYTAR" w:date="2015-04-25T22:00:00Z">
              <w:rPr>
                <w:rFonts w:ascii="Times New Roman" w:hAnsi="Times New Roman" w:cs="Times New Roman"/>
                <w:sz w:val="24"/>
                <w:szCs w:val="24"/>
              </w:rPr>
            </w:rPrChange>
          </w:rPr>
          <w:t>which</w:t>
        </w:r>
      </w:ins>
      <w:ins w:id="631" w:author="MEYTAR" w:date="2015-04-23T00:48:00Z">
        <w:r w:rsidR="00166215" w:rsidRPr="00D011C8">
          <w:rPr>
            <w:rFonts w:ascii="Times New Roman" w:hAnsi="Times New Roman" w:cs="Times New Roman"/>
            <w:sz w:val="24"/>
            <w:szCs w:val="24"/>
            <w:rPrChange w:id="632" w:author="MEYTAR" w:date="2015-04-25T22:00:00Z">
              <w:rPr>
                <w:rFonts w:ascii="Times New Roman" w:hAnsi="Times New Roman" w:cs="Times New Roman"/>
              </w:rPr>
            </w:rPrChange>
          </w:rPr>
          <w:t xml:space="preserve"> differ</w:t>
        </w:r>
      </w:ins>
      <w:ins w:id="633" w:author="MEYTAR" w:date="2015-04-23T00:49:00Z">
        <w:r w:rsidR="00166215" w:rsidRPr="00D011C8">
          <w:rPr>
            <w:rFonts w:ascii="Times New Roman" w:hAnsi="Times New Roman" w:cs="Times New Roman"/>
            <w:sz w:val="24"/>
            <w:szCs w:val="24"/>
            <w:rPrChange w:id="634" w:author="MEYTAR" w:date="2015-04-25T22:00:00Z">
              <w:rPr>
                <w:rFonts w:ascii="Times New Roman" w:hAnsi="Times New Roman" w:cs="Times New Roman"/>
              </w:rPr>
            </w:rPrChange>
          </w:rPr>
          <w:t xml:space="preserve"> in their </w:t>
        </w:r>
      </w:ins>
      <w:ins w:id="635" w:author="MEYTAR" w:date="2015-04-23T00:48:00Z">
        <w:r w:rsidR="00166215" w:rsidRPr="00D011C8">
          <w:rPr>
            <w:rFonts w:ascii="Times New Roman" w:hAnsi="Times New Roman" w:cs="Times New Roman"/>
            <w:sz w:val="24"/>
            <w:szCs w:val="24"/>
            <w:rPrChange w:id="636" w:author="MEYTAR" w:date="2015-04-25T22:00:00Z">
              <w:rPr>
                <w:rFonts w:ascii="Times New Roman" w:hAnsi="Times New Roman" w:cs="Times New Roman"/>
              </w:rPr>
            </w:rPrChange>
          </w:rPr>
          <w:t>spatial resolution and</w:t>
        </w:r>
      </w:ins>
      <w:ins w:id="637" w:author="MEYTAR" w:date="2015-04-23T00:49:00Z">
        <w:r w:rsidR="00166215" w:rsidRPr="00D011C8">
          <w:rPr>
            <w:rFonts w:ascii="Times New Roman" w:hAnsi="Times New Roman" w:cs="Times New Roman"/>
            <w:sz w:val="24"/>
            <w:szCs w:val="24"/>
            <w:rPrChange w:id="638" w:author="MEYTAR" w:date="2015-04-25T22:00:00Z">
              <w:rPr>
                <w:rFonts w:ascii="Times New Roman" w:hAnsi="Times New Roman" w:cs="Times New Roman"/>
              </w:rPr>
            </w:rPrChange>
          </w:rPr>
          <w:t xml:space="preserve"> retrieval algorithm:</w:t>
        </w:r>
      </w:ins>
      <w:ins w:id="639" w:author="MEYTAR" w:date="2015-04-23T00:48:00Z">
        <w:r w:rsidR="00166215" w:rsidRPr="00D011C8">
          <w:rPr>
            <w:rFonts w:ascii="Times New Roman" w:hAnsi="Times New Roman" w:cs="Times New Roman"/>
            <w:sz w:val="24"/>
            <w:szCs w:val="24"/>
            <w:rPrChange w:id="640" w:author="MEYTAR" w:date="2015-04-25T22:00:00Z">
              <w:rPr>
                <w:rFonts w:ascii="Times New Roman" w:hAnsi="Times New Roman" w:cs="Times New Roman"/>
              </w:rPr>
            </w:rPrChange>
          </w:rPr>
          <w:t xml:space="preserve"> </w:t>
        </w:r>
      </w:ins>
      <w:ins w:id="641" w:author="MEYTAR" w:date="2015-04-23T00:49:00Z">
        <w:r w:rsidR="00166215" w:rsidRPr="00D011C8">
          <w:rPr>
            <w:rFonts w:ascii="Times New Roman" w:hAnsi="Times New Roman" w:cs="Times New Roman"/>
            <w:sz w:val="24"/>
            <w:szCs w:val="24"/>
            <w:rPrChange w:id="642" w:author="MEYTAR" w:date="2015-04-25T22:00:00Z">
              <w:rPr>
                <w:rFonts w:ascii="Times New Roman" w:hAnsi="Times New Roman" w:cs="Times New Roman"/>
              </w:rPr>
            </w:rPrChange>
          </w:rPr>
          <w:t>DT-AOD 10km, AOD 3km</w:t>
        </w:r>
      </w:ins>
      <w:ins w:id="643" w:author="MEYTAR" w:date="2015-04-25T22:01:00Z">
        <w:r w:rsidR="00D011C8">
          <w:rPr>
            <w:rFonts w:ascii="Times New Roman" w:hAnsi="Times New Roman" w:cs="Times New Roman"/>
            <w:sz w:val="24"/>
            <w:szCs w:val="24"/>
          </w:rPr>
          <w:t>;</w:t>
        </w:r>
      </w:ins>
      <w:ins w:id="644" w:author="MEYTAR" w:date="2015-04-23T00:49:00Z">
        <w:r w:rsidR="00166215" w:rsidRPr="00D011C8">
          <w:rPr>
            <w:rFonts w:ascii="Times New Roman" w:hAnsi="Times New Roman" w:cs="Times New Roman"/>
            <w:sz w:val="24"/>
            <w:szCs w:val="24"/>
            <w:rPrChange w:id="645" w:author="MEYTAR" w:date="2015-04-25T22:00:00Z">
              <w:rPr>
                <w:rFonts w:ascii="Times New Roman" w:hAnsi="Times New Roman" w:cs="Times New Roman"/>
              </w:rPr>
            </w:rPrChange>
          </w:rPr>
          <w:t xml:space="preserve"> </w:t>
        </w:r>
      </w:ins>
      <w:ins w:id="646" w:author="MEYTAR" w:date="2015-04-23T00:50:00Z">
        <w:r w:rsidR="00166215" w:rsidRPr="00D011C8">
          <w:rPr>
            <w:rFonts w:ascii="Times New Roman" w:hAnsi="Times New Roman" w:cs="Times New Roman"/>
            <w:sz w:val="24"/>
            <w:szCs w:val="24"/>
            <w:rPrChange w:id="647" w:author="MEYTAR" w:date="2015-04-25T22:00:00Z">
              <w:rPr>
                <w:rFonts w:ascii="Times New Roman" w:hAnsi="Times New Roman" w:cs="Times New Roman"/>
              </w:rPr>
            </w:rPrChange>
          </w:rPr>
          <w:t>DB- AOD 10km, MAIAC</w:t>
        </w:r>
      </w:ins>
      <w:ins w:id="648" w:author="MEYTAR" w:date="2015-04-25T22:01:00Z">
        <w:r w:rsidR="00D011C8">
          <w:rPr>
            <w:rFonts w:ascii="Times New Roman" w:hAnsi="Times New Roman" w:cs="Times New Roman"/>
            <w:sz w:val="24"/>
            <w:szCs w:val="24"/>
          </w:rPr>
          <w:t>- AOD</w:t>
        </w:r>
      </w:ins>
      <w:ins w:id="649" w:author="MEYTAR" w:date="2015-04-23T00:50:00Z">
        <w:r w:rsidR="00166215" w:rsidRPr="00D011C8">
          <w:rPr>
            <w:rFonts w:ascii="Times New Roman" w:hAnsi="Times New Roman" w:cs="Times New Roman"/>
            <w:sz w:val="24"/>
            <w:szCs w:val="24"/>
            <w:rPrChange w:id="650" w:author="MEYTAR" w:date="2015-04-25T22:00:00Z">
              <w:rPr>
                <w:rFonts w:ascii="Times New Roman" w:hAnsi="Times New Roman" w:cs="Times New Roman"/>
              </w:rPr>
            </w:rPrChange>
          </w:rPr>
          <w:t xml:space="preserve"> 1km, VIIRS</w:t>
        </w:r>
      </w:ins>
      <w:ins w:id="651" w:author="MEYTAR" w:date="2015-04-25T22:01:00Z">
        <w:r w:rsidR="00D011C8">
          <w:rPr>
            <w:rFonts w:ascii="Times New Roman" w:hAnsi="Times New Roman" w:cs="Times New Roman"/>
            <w:sz w:val="24"/>
            <w:szCs w:val="24"/>
          </w:rPr>
          <w:t>- AOD</w:t>
        </w:r>
      </w:ins>
      <w:ins w:id="652" w:author="MEYTAR" w:date="2015-04-23T00:50:00Z">
        <w:r w:rsidR="00166215" w:rsidRPr="00D011C8">
          <w:rPr>
            <w:rFonts w:ascii="Times New Roman" w:hAnsi="Times New Roman" w:cs="Times New Roman"/>
            <w:sz w:val="24"/>
            <w:szCs w:val="24"/>
            <w:rPrChange w:id="653" w:author="MEYTAR" w:date="2015-04-25T22:00:00Z">
              <w:rPr>
                <w:rFonts w:ascii="Times New Roman" w:hAnsi="Times New Roman" w:cs="Times New Roman"/>
              </w:rPr>
            </w:rPrChange>
          </w:rPr>
          <w:t xml:space="preserve"> </w:t>
        </w:r>
      </w:ins>
      <w:ins w:id="654" w:author="MEYTAR" w:date="2015-04-25T22:01:00Z">
        <w:r w:rsidR="00D011C8">
          <w:rPr>
            <w:rFonts w:ascii="Times New Roman" w:hAnsi="Times New Roman" w:cs="Times New Roman"/>
            <w:sz w:val="24"/>
            <w:szCs w:val="24"/>
          </w:rPr>
          <w:t>6</w:t>
        </w:r>
      </w:ins>
      <w:ins w:id="655" w:author="MEYTAR" w:date="2015-04-23T00:50:00Z">
        <w:r w:rsidR="00166215" w:rsidRPr="00D011C8">
          <w:rPr>
            <w:rFonts w:ascii="Times New Roman" w:hAnsi="Times New Roman" w:cs="Times New Roman"/>
            <w:sz w:val="24"/>
            <w:szCs w:val="24"/>
            <w:rPrChange w:id="656" w:author="MEYTAR" w:date="2015-04-25T22:00:00Z">
              <w:rPr>
                <w:rFonts w:ascii="Times New Roman" w:hAnsi="Times New Roman" w:cs="Times New Roman"/>
              </w:rPr>
            </w:rPrChange>
          </w:rPr>
          <w:t xml:space="preserve">km). </w:t>
        </w:r>
      </w:ins>
    </w:p>
    <w:p w:rsidR="00A171F2" w:rsidRPr="00D011C8" w:rsidRDefault="00861ED3" w:rsidP="00D011C8">
      <w:pPr>
        <w:spacing w:line="360" w:lineRule="auto"/>
        <w:ind w:left="-284" w:right="-192"/>
        <w:rPr>
          <w:rFonts w:ascii="Times New Roman" w:hAnsi="Times New Roman" w:cs="Times New Roman"/>
          <w:sz w:val="24"/>
          <w:szCs w:val="24"/>
          <w:rPrChange w:id="657" w:author="MEYTAR" w:date="2015-04-25T22:00:00Z">
            <w:rPr>
              <w:rFonts w:ascii="Times New Roman" w:hAnsi="Times New Roman" w:cs="Times New Roman"/>
            </w:rPr>
          </w:rPrChange>
        </w:rPr>
        <w:pPrChange w:id="658" w:author="MEYTAR" w:date="2015-04-25T22:02:00Z">
          <w:pPr>
            <w:spacing w:before="120" w:line="360" w:lineRule="auto"/>
            <w:ind w:left="-284" w:right="-192"/>
          </w:pPr>
        </w:pPrChange>
      </w:pPr>
      <w:del w:id="659" w:author="MEYTAR" w:date="2015-04-20T22:15:00Z">
        <w:r w:rsidRPr="00D011C8">
          <w:rPr>
            <w:rFonts w:ascii="Times New Roman" w:hAnsi="Times New Roman" w:cs="Times New Roman"/>
            <w:sz w:val="24"/>
            <w:szCs w:val="24"/>
            <w:rPrChange w:id="660" w:author="MEYTAR" w:date="2015-04-25T22:00:00Z">
              <w:rPr>
                <w:rFonts w:ascii="Times New Roman" w:hAnsi="Times New Roman" w:cs="Times New Roman"/>
                <w:b/>
                <w:bCs/>
                <w:highlight w:val="yellow"/>
              </w:rPr>
            </w:rPrChange>
          </w:rPr>
          <w:delText>MEYTAR PLEASE ADD</w:delText>
        </w:r>
        <w:r w:rsidR="00800FBA" w:rsidRPr="00D011C8" w:rsidDel="00014FE3">
          <w:rPr>
            <w:rFonts w:ascii="Times New Roman" w:hAnsi="Times New Roman" w:cs="Times New Roman"/>
            <w:sz w:val="24"/>
            <w:szCs w:val="24"/>
            <w:rPrChange w:id="661" w:author="MEYTAR" w:date="2015-04-25T22:00:00Z">
              <w:rPr>
                <w:rFonts w:ascii="Times New Roman" w:hAnsi="Times New Roman" w:cs="Times New Roman"/>
              </w:rPr>
            </w:rPrChange>
          </w:rPr>
          <w:delText xml:space="preserve"> on </w:delText>
        </w:r>
      </w:del>
      <w:r w:rsidR="00800FBA" w:rsidRPr="00D011C8">
        <w:rPr>
          <w:rFonts w:ascii="Times New Roman" w:hAnsi="Times New Roman" w:cs="Times New Roman"/>
          <w:sz w:val="24"/>
          <w:szCs w:val="24"/>
          <w:rPrChange w:id="662" w:author="MEYTAR" w:date="2015-04-25T22:00:00Z">
            <w:rPr>
              <w:rFonts w:ascii="Times New Roman" w:hAnsi="Times New Roman" w:cs="Times New Roman"/>
            </w:rPr>
          </w:rPrChange>
        </w:rPr>
        <w:t>Deep Blue</w:t>
      </w:r>
      <w:ins w:id="663" w:author="MEYTAR" w:date="2015-04-20T22:15:00Z">
        <w:r w:rsidR="00014FE3" w:rsidRPr="00D011C8">
          <w:rPr>
            <w:rFonts w:ascii="Times New Roman" w:hAnsi="Times New Roman" w:cs="Times New Roman"/>
            <w:sz w:val="24"/>
            <w:szCs w:val="24"/>
            <w:rPrChange w:id="664" w:author="MEYTAR" w:date="2015-04-25T22:00:00Z">
              <w:rPr>
                <w:rFonts w:ascii="Times New Roman" w:hAnsi="Times New Roman" w:cs="Times New Roman"/>
              </w:rPr>
            </w:rPrChange>
          </w:rPr>
          <w:t xml:space="preserve"> </w:t>
        </w:r>
      </w:ins>
      <w:ins w:id="665" w:author="MEYTAR" w:date="2015-04-23T00:50:00Z">
        <w:r w:rsidR="00166215" w:rsidRPr="00D011C8">
          <w:rPr>
            <w:rFonts w:ascii="Times New Roman" w:hAnsi="Times New Roman" w:cs="Times New Roman"/>
            <w:sz w:val="24"/>
            <w:szCs w:val="24"/>
            <w:rPrChange w:id="666" w:author="MEYTAR" w:date="2015-04-25T22:00:00Z">
              <w:rPr>
                <w:rFonts w:ascii="Times New Roman" w:hAnsi="Times New Roman" w:cs="Times New Roman"/>
              </w:rPr>
            </w:rPrChange>
          </w:rPr>
          <w:t xml:space="preserve">(DB) </w:t>
        </w:r>
      </w:ins>
      <w:ins w:id="667" w:author="MEYTAR" w:date="2015-04-20T22:17:00Z">
        <w:r w:rsidR="00014FE3" w:rsidRPr="00D011C8">
          <w:rPr>
            <w:rFonts w:ascii="Times New Roman" w:hAnsi="Times New Roman" w:cs="Times New Roman"/>
            <w:sz w:val="24"/>
            <w:szCs w:val="24"/>
            <w:rPrChange w:id="668" w:author="MEYTAR" w:date="2015-04-25T22:00:00Z">
              <w:rPr>
                <w:rFonts w:ascii="Times New Roman" w:hAnsi="Times New Roman" w:cs="Times New Roman"/>
              </w:rPr>
            </w:rPrChange>
          </w:rPr>
          <w:t xml:space="preserve">products have been valuable over bright areas. It </w:t>
        </w:r>
      </w:ins>
      <w:ins w:id="669" w:author="MEYTAR" w:date="2015-04-20T22:15:00Z">
        <w:r w:rsidR="00014FE3" w:rsidRPr="00D011C8">
          <w:rPr>
            <w:rFonts w:ascii="Times New Roman" w:hAnsi="Times New Roman" w:cs="Times New Roman"/>
            <w:sz w:val="24"/>
            <w:szCs w:val="24"/>
            <w:rPrChange w:id="670" w:author="MEYTAR" w:date="2015-04-25T22:00:00Z">
              <w:rPr>
                <w:rFonts w:ascii="Times New Roman" w:hAnsi="Times New Roman" w:cs="Times New Roman"/>
              </w:rPr>
            </w:rPrChange>
          </w:rPr>
          <w:t xml:space="preserve">has a 10km product </w:t>
        </w:r>
      </w:ins>
      <w:ins w:id="671" w:author="MEYTAR" w:date="2015-04-23T00:51:00Z">
        <w:r w:rsidR="00166215" w:rsidRPr="00D011C8">
          <w:rPr>
            <w:rFonts w:ascii="Times New Roman" w:hAnsi="Times New Roman" w:cs="Times New Roman"/>
            <w:sz w:val="24"/>
            <w:szCs w:val="24"/>
            <w:rPrChange w:id="672" w:author="MEYTAR" w:date="2015-04-25T22:00:00Z">
              <w:rPr>
                <w:rFonts w:ascii="Times New Roman" w:hAnsi="Times New Roman" w:cs="Times New Roman"/>
              </w:rPr>
            </w:rPrChange>
          </w:rPr>
          <w:t>o</w:t>
        </w:r>
      </w:ins>
      <w:ins w:id="673" w:author="MEYTAR" w:date="2015-04-20T22:15:00Z">
        <w:r w:rsidR="00014FE3" w:rsidRPr="00D011C8">
          <w:rPr>
            <w:rFonts w:ascii="Times New Roman" w:hAnsi="Times New Roman" w:cs="Times New Roman"/>
            <w:sz w:val="24"/>
            <w:szCs w:val="24"/>
            <w:rPrChange w:id="674" w:author="MEYTAR" w:date="2015-04-25T22:00:00Z">
              <w:rPr>
                <w:rFonts w:ascii="Times New Roman" w:hAnsi="Times New Roman" w:cs="Times New Roman"/>
              </w:rPr>
            </w:rPrChange>
          </w:rPr>
          <w:t xml:space="preserve">n </w:t>
        </w:r>
      </w:ins>
      <w:ins w:id="675" w:author="MEYTAR" w:date="2015-04-20T22:16:00Z">
        <w:r w:rsidR="00014FE3" w:rsidRPr="00D011C8">
          <w:rPr>
            <w:rFonts w:ascii="Times New Roman" w:hAnsi="Times New Roman" w:cs="Times New Roman"/>
            <w:sz w:val="24"/>
            <w:szCs w:val="24"/>
            <w:rPrChange w:id="676" w:author="MEYTAR" w:date="2015-04-25T22:00:00Z">
              <w:rPr>
                <w:rFonts w:ascii="Times New Roman" w:hAnsi="Times New Roman" w:cs="Times New Roman"/>
              </w:rPr>
            </w:rPrChange>
          </w:rPr>
          <w:t>M</w:t>
        </w:r>
      </w:ins>
      <w:ins w:id="677" w:author="MEYTAR" w:date="2015-04-20T22:15:00Z">
        <w:r w:rsidR="00014FE3" w:rsidRPr="00D011C8">
          <w:rPr>
            <w:rFonts w:ascii="Times New Roman" w:hAnsi="Times New Roman" w:cs="Times New Roman"/>
            <w:sz w:val="24"/>
            <w:szCs w:val="24"/>
            <w:rPrChange w:id="678" w:author="MEYTAR" w:date="2015-04-25T22:00:00Z">
              <w:rPr>
                <w:rFonts w:ascii="Times New Roman" w:hAnsi="Times New Roman" w:cs="Times New Roman"/>
              </w:rPr>
            </w:rPrChange>
          </w:rPr>
          <w:t xml:space="preserve">ODIS and a </w:t>
        </w:r>
      </w:ins>
      <w:ins w:id="679" w:author="MEYTAR" w:date="2015-04-25T22:02:00Z">
        <w:r w:rsidR="00D011C8">
          <w:rPr>
            <w:rFonts w:ascii="Times New Roman" w:hAnsi="Times New Roman" w:cs="Times New Roman"/>
            <w:sz w:val="24"/>
            <w:szCs w:val="24"/>
          </w:rPr>
          <w:t>6</w:t>
        </w:r>
      </w:ins>
      <w:ins w:id="680" w:author="MEYTAR" w:date="2015-04-20T22:15:00Z">
        <w:r w:rsidR="00014FE3" w:rsidRPr="00D011C8">
          <w:rPr>
            <w:rFonts w:ascii="Times New Roman" w:hAnsi="Times New Roman" w:cs="Times New Roman"/>
            <w:sz w:val="24"/>
            <w:szCs w:val="24"/>
            <w:rPrChange w:id="681" w:author="MEYTAR" w:date="2015-04-25T22:00:00Z">
              <w:rPr>
                <w:rFonts w:ascii="Times New Roman" w:hAnsi="Times New Roman" w:cs="Times New Roman"/>
              </w:rPr>
            </w:rPrChange>
          </w:rPr>
          <w:t>km</w:t>
        </w:r>
      </w:ins>
      <w:ins w:id="682" w:author="MEYTAR" w:date="2015-04-20T22:16:00Z">
        <w:r w:rsidR="00014FE3" w:rsidRPr="00D011C8">
          <w:rPr>
            <w:rFonts w:ascii="Times New Roman" w:hAnsi="Times New Roman" w:cs="Times New Roman"/>
            <w:sz w:val="24"/>
            <w:szCs w:val="24"/>
            <w:rPrChange w:id="683" w:author="MEYTAR" w:date="2015-04-25T22:00:00Z">
              <w:rPr>
                <w:rFonts w:ascii="Times New Roman" w:hAnsi="Times New Roman" w:cs="Times New Roman"/>
              </w:rPr>
            </w:rPrChange>
          </w:rPr>
          <w:t xml:space="preserve"> product </w:t>
        </w:r>
      </w:ins>
      <w:ins w:id="684" w:author="MEYTAR" w:date="2015-04-23T00:51:00Z">
        <w:r w:rsidR="00166215" w:rsidRPr="00D011C8">
          <w:rPr>
            <w:rFonts w:ascii="Times New Roman" w:hAnsi="Times New Roman" w:cs="Times New Roman"/>
            <w:sz w:val="24"/>
            <w:szCs w:val="24"/>
            <w:rPrChange w:id="685" w:author="MEYTAR" w:date="2015-04-25T22:00:00Z">
              <w:rPr>
                <w:rFonts w:ascii="Times New Roman" w:hAnsi="Times New Roman" w:cs="Times New Roman"/>
              </w:rPr>
            </w:rPrChange>
          </w:rPr>
          <w:t>o</w:t>
        </w:r>
      </w:ins>
      <w:ins w:id="686" w:author="MEYTAR" w:date="2015-04-20T22:16:00Z">
        <w:r w:rsidR="00014FE3" w:rsidRPr="00D011C8">
          <w:rPr>
            <w:rFonts w:ascii="Times New Roman" w:hAnsi="Times New Roman" w:cs="Times New Roman"/>
            <w:sz w:val="24"/>
            <w:szCs w:val="24"/>
            <w:rPrChange w:id="687" w:author="MEYTAR" w:date="2015-04-25T22:00:00Z">
              <w:rPr>
                <w:rFonts w:ascii="Times New Roman" w:hAnsi="Times New Roman" w:cs="Times New Roman"/>
              </w:rPr>
            </w:rPrChange>
          </w:rPr>
          <w:t>n VIIRS</w:t>
        </w:r>
      </w:ins>
      <w:ins w:id="688" w:author="MEYTAR" w:date="2015-04-20T22:17:00Z">
        <w:r w:rsidR="00014FE3" w:rsidRPr="00D011C8">
          <w:rPr>
            <w:rFonts w:ascii="Times New Roman" w:hAnsi="Times New Roman" w:cs="Times New Roman"/>
            <w:sz w:val="24"/>
            <w:szCs w:val="24"/>
            <w:rPrChange w:id="689" w:author="MEYTAR" w:date="2015-04-25T22:00:00Z">
              <w:rPr>
                <w:rFonts w:ascii="Times New Roman" w:hAnsi="Times New Roman" w:cs="Times New Roman"/>
              </w:rPr>
            </w:rPrChange>
          </w:rPr>
          <w:t>, soon a</w:t>
        </w:r>
      </w:ins>
      <w:r w:rsidR="00800FBA" w:rsidRPr="00D011C8">
        <w:rPr>
          <w:rFonts w:ascii="Times New Roman" w:hAnsi="Times New Roman" w:cs="Times New Roman"/>
          <w:sz w:val="24"/>
          <w:szCs w:val="24"/>
          <w:rPrChange w:id="690" w:author="MEYTAR" w:date="2015-04-25T22:00:00Z">
            <w:rPr>
              <w:rFonts w:ascii="Times New Roman" w:hAnsi="Times New Roman" w:cs="Times New Roman"/>
            </w:rPr>
          </w:rPrChange>
        </w:rPr>
        <w:t xml:space="preserve"> 3x3</w:t>
      </w:r>
      <w:ins w:id="691" w:author="MEYTAR" w:date="2015-04-20T22:17:00Z">
        <w:r w:rsidR="00014FE3" w:rsidRPr="00D011C8">
          <w:rPr>
            <w:rFonts w:ascii="Times New Roman" w:hAnsi="Times New Roman" w:cs="Times New Roman"/>
            <w:sz w:val="24"/>
            <w:szCs w:val="24"/>
            <w:rPrChange w:id="692" w:author="MEYTAR" w:date="2015-04-25T22:00:00Z">
              <w:rPr>
                <w:rFonts w:ascii="Times New Roman" w:hAnsi="Times New Roman" w:cs="Times New Roman"/>
              </w:rPr>
            </w:rPrChange>
          </w:rPr>
          <w:t>km product should be available for us.</w:t>
        </w:r>
      </w:ins>
      <w:r w:rsidR="00800FBA" w:rsidRPr="00D011C8">
        <w:rPr>
          <w:rFonts w:ascii="Times New Roman" w:hAnsi="Times New Roman" w:cs="Times New Roman"/>
          <w:sz w:val="24"/>
          <w:szCs w:val="24"/>
          <w:rPrChange w:id="693" w:author="MEYTAR" w:date="2015-04-25T22:00:00Z">
            <w:rPr>
              <w:rFonts w:ascii="Times New Roman" w:hAnsi="Times New Roman" w:cs="Times New Roman"/>
            </w:rPr>
          </w:rPrChange>
        </w:rPr>
        <w:t xml:space="preserve"> </w:t>
      </w:r>
      <w:del w:id="694" w:author="MEYTAR" w:date="2015-04-20T22:19:00Z">
        <w:r w:rsidR="00800FBA" w:rsidRPr="00D011C8" w:rsidDel="00014FE3">
          <w:rPr>
            <w:rFonts w:ascii="Times New Roman" w:hAnsi="Times New Roman" w:cs="Times New Roman"/>
            <w:sz w:val="24"/>
            <w:szCs w:val="24"/>
            <w:rPrChange w:id="695" w:author="MEYTAR" w:date="2015-04-25T22:00:00Z">
              <w:rPr>
                <w:rFonts w:ascii="Times New Roman" w:hAnsi="Times New Roman" w:cs="Times New Roman"/>
              </w:rPr>
            </w:rPrChange>
          </w:rPr>
          <w:delText xml:space="preserve">and </w:delText>
        </w:r>
      </w:del>
      <w:del w:id="696" w:author="MEYTAR" w:date="2015-04-23T00:51:00Z">
        <w:r w:rsidR="00800FBA" w:rsidRPr="00D011C8" w:rsidDel="00166215">
          <w:rPr>
            <w:rFonts w:ascii="Times New Roman" w:hAnsi="Times New Roman" w:cs="Times New Roman"/>
            <w:sz w:val="24"/>
            <w:szCs w:val="24"/>
            <w:rPrChange w:id="697" w:author="MEYTAR" w:date="2015-04-25T22:00:00Z">
              <w:rPr>
                <w:rFonts w:ascii="Times New Roman" w:hAnsi="Times New Roman" w:cs="Times New Roman"/>
              </w:rPr>
            </w:rPrChange>
          </w:rPr>
          <w:delText>VIIRS</w:delText>
        </w:r>
      </w:del>
      <w:del w:id="698" w:author="MEYTAR" w:date="2015-04-20T22:19:00Z">
        <w:r w:rsidR="00800FBA" w:rsidRPr="00D011C8" w:rsidDel="00014FE3">
          <w:rPr>
            <w:rFonts w:ascii="Times New Roman" w:hAnsi="Times New Roman" w:cs="Times New Roman"/>
            <w:sz w:val="24"/>
            <w:szCs w:val="24"/>
            <w:rPrChange w:id="699" w:author="MEYTAR" w:date="2015-04-25T22:00:00Z">
              <w:rPr>
                <w:rFonts w:ascii="Times New Roman" w:hAnsi="Times New Roman" w:cs="Times New Roman"/>
              </w:rPr>
            </w:rPrChange>
          </w:rPr>
          <w:delText>.</w:delText>
        </w:r>
      </w:del>
    </w:p>
    <w:p w:rsidR="00000000" w:rsidRPr="008561E3" w:rsidRDefault="002D566D" w:rsidP="008561E3">
      <w:pPr>
        <w:spacing w:line="360" w:lineRule="auto"/>
        <w:ind w:left="-284" w:right="-192"/>
        <w:rPr>
          <w:ins w:id="700" w:author="MEYTAR" w:date="2015-04-21T12:16:00Z"/>
          <w:rFonts w:ascii="Times New Roman" w:hAnsi="Times New Roman" w:cs="Times New Roman"/>
          <w:sz w:val="24"/>
          <w:szCs w:val="24"/>
          <w:rPrChange w:id="701" w:author="MEYTAR" w:date="2015-04-25T22:04:00Z">
            <w:rPr>
              <w:ins w:id="702" w:author="MEYTAR" w:date="2015-04-21T12:16:00Z"/>
              <w:rFonts w:ascii="Times New Roman" w:hAnsi="Times New Roman" w:cs="Times New Roman"/>
            </w:rPr>
          </w:rPrChange>
        </w:rPr>
        <w:pPrChange w:id="703" w:author="MEYTAR" w:date="2015-04-25T22:05:00Z">
          <w:pPr>
            <w:spacing w:before="120" w:line="360" w:lineRule="auto"/>
            <w:ind w:left="-284" w:right="-192"/>
          </w:pPr>
        </w:pPrChange>
      </w:pPr>
      <w:ins w:id="704" w:author="MEYTAR" w:date="2015-04-20T22:04:00Z">
        <w:r w:rsidRPr="00D011C8">
          <w:rPr>
            <w:rFonts w:ascii="Times New Roman" w:hAnsi="Times New Roman" w:cs="Times New Roman"/>
            <w:sz w:val="24"/>
            <w:szCs w:val="24"/>
            <w:rPrChange w:id="705" w:author="MEYTAR" w:date="2015-04-25T22:00:00Z">
              <w:rPr>
                <w:rFonts w:ascii="Times New Roman" w:hAnsi="Times New Roman" w:cs="Times New Roman"/>
              </w:rPr>
            </w:rPrChange>
          </w:rPr>
          <w:t xml:space="preserve">As each </w:t>
        </w:r>
      </w:ins>
      <w:ins w:id="706" w:author="MEYTAR" w:date="2015-04-23T00:57:00Z">
        <w:r w:rsidR="006B3834" w:rsidRPr="00D011C8">
          <w:rPr>
            <w:rFonts w:ascii="Times New Roman" w:hAnsi="Times New Roman" w:cs="Times New Roman"/>
            <w:sz w:val="24"/>
            <w:szCs w:val="24"/>
            <w:rPrChange w:id="707" w:author="MEYTAR" w:date="2015-04-25T22:00:00Z">
              <w:rPr>
                <w:rFonts w:ascii="Times New Roman" w:hAnsi="Times New Roman" w:cs="Times New Roman"/>
              </w:rPr>
            </w:rPrChange>
          </w:rPr>
          <w:t xml:space="preserve">of the </w:t>
        </w:r>
      </w:ins>
      <w:ins w:id="708" w:author="MEYTAR" w:date="2015-04-20T22:04:00Z">
        <w:r w:rsidRPr="00D011C8">
          <w:rPr>
            <w:rFonts w:ascii="Times New Roman" w:hAnsi="Times New Roman" w:cs="Times New Roman"/>
            <w:sz w:val="24"/>
            <w:szCs w:val="24"/>
            <w:rPrChange w:id="709" w:author="MEYTAR" w:date="2015-04-25T22:00:00Z">
              <w:rPr>
                <w:rFonts w:ascii="Times New Roman" w:hAnsi="Times New Roman" w:cs="Times New Roman"/>
              </w:rPr>
            </w:rPrChange>
          </w:rPr>
          <w:t>dataset</w:t>
        </w:r>
      </w:ins>
      <w:ins w:id="710" w:author="MEYTAR" w:date="2015-04-23T00:57:00Z">
        <w:r w:rsidR="006B3834" w:rsidRPr="00D011C8">
          <w:rPr>
            <w:rFonts w:ascii="Times New Roman" w:hAnsi="Times New Roman" w:cs="Times New Roman"/>
            <w:sz w:val="24"/>
            <w:szCs w:val="24"/>
            <w:rPrChange w:id="711" w:author="MEYTAR" w:date="2015-04-25T22:00:00Z">
              <w:rPr>
                <w:rFonts w:ascii="Times New Roman" w:hAnsi="Times New Roman" w:cs="Times New Roman"/>
              </w:rPr>
            </w:rPrChange>
          </w:rPr>
          <w:t>s mentioned above are</w:t>
        </w:r>
      </w:ins>
      <w:ins w:id="712" w:author="MEYTAR" w:date="2015-04-20T22:04:00Z">
        <w:r w:rsidRPr="00D011C8">
          <w:rPr>
            <w:rFonts w:ascii="Times New Roman" w:hAnsi="Times New Roman" w:cs="Times New Roman"/>
            <w:sz w:val="24"/>
            <w:szCs w:val="24"/>
            <w:rPrChange w:id="713" w:author="MEYTAR" w:date="2015-04-25T22:00:00Z">
              <w:rPr>
                <w:rFonts w:ascii="Times New Roman" w:hAnsi="Times New Roman" w:cs="Times New Roman"/>
              </w:rPr>
            </w:rPrChange>
          </w:rPr>
          <w:t xml:space="preserve"> based on a different retrieval algorithm, </w:t>
        </w:r>
      </w:ins>
      <w:ins w:id="714" w:author="MEYTAR" w:date="2015-04-20T22:05:00Z">
        <w:r w:rsidRPr="00D011C8">
          <w:rPr>
            <w:rFonts w:ascii="Times New Roman" w:hAnsi="Times New Roman" w:cs="Times New Roman"/>
            <w:sz w:val="24"/>
            <w:szCs w:val="24"/>
            <w:rPrChange w:id="715" w:author="MEYTAR" w:date="2015-04-25T22:00:00Z">
              <w:rPr>
                <w:rFonts w:ascii="Times New Roman" w:hAnsi="Times New Roman" w:cs="Times New Roman"/>
              </w:rPr>
            </w:rPrChange>
          </w:rPr>
          <w:t>the availability</w:t>
        </w:r>
      </w:ins>
      <w:ins w:id="716" w:author="MEYTAR" w:date="2015-04-23T00:58:00Z">
        <w:r w:rsidR="006B3834" w:rsidRPr="00D011C8">
          <w:rPr>
            <w:rFonts w:ascii="Times New Roman" w:hAnsi="Times New Roman" w:cs="Times New Roman"/>
            <w:sz w:val="24"/>
            <w:szCs w:val="24"/>
            <w:rPrChange w:id="717" w:author="MEYTAR" w:date="2015-04-25T22:00:00Z">
              <w:rPr>
                <w:rFonts w:ascii="Times New Roman" w:hAnsi="Times New Roman" w:cs="Times New Roman"/>
              </w:rPr>
            </w:rPrChange>
          </w:rPr>
          <w:t>,</w:t>
        </w:r>
      </w:ins>
      <w:ins w:id="718" w:author="MEYTAR" w:date="2015-04-20T22:05:00Z">
        <w:r w:rsidRPr="00D011C8">
          <w:rPr>
            <w:rFonts w:ascii="Times New Roman" w:hAnsi="Times New Roman" w:cs="Times New Roman"/>
            <w:sz w:val="24"/>
            <w:szCs w:val="24"/>
            <w:rPrChange w:id="719" w:author="MEYTAR" w:date="2015-04-25T22:00:00Z">
              <w:rPr>
                <w:rFonts w:ascii="Times New Roman" w:hAnsi="Times New Roman" w:cs="Times New Roman"/>
              </w:rPr>
            </w:rPrChange>
          </w:rPr>
          <w:t xml:space="preserve"> and </w:t>
        </w:r>
      </w:ins>
      <w:ins w:id="720" w:author="MEYTAR" w:date="2015-04-23T00:58:00Z">
        <w:r w:rsidR="006B3834" w:rsidRPr="00D011C8">
          <w:rPr>
            <w:rFonts w:ascii="Times New Roman" w:hAnsi="Times New Roman" w:cs="Times New Roman"/>
            <w:sz w:val="24"/>
            <w:szCs w:val="24"/>
            <w:rPrChange w:id="721" w:author="MEYTAR" w:date="2015-04-25T22:00:00Z">
              <w:rPr>
                <w:rFonts w:ascii="Times New Roman" w:hAnsi="Times New Roman" w:cs="Times New Roman"/>
              </w:rPr>
            </w:rPrChange>
          </w:rPr>
          <w:t xml:space="preserve">the </w:t>
        </w:r>
      </w:ins>
      <w:ins w:id="722" w:author="MEYTAR" w:date="2015-04-20T22:05:00Z">
        <w:r w:rsidRPr="00D011C8">
          <w:rPr>
            <w:rFonts w:ascii="Times New Roman" w:hAnsi="Times New Roman" w:cs="Times New Roman"/>
            <w:sz w:val="24"/>
            <w:szCs w:val="24"/>
            <w:rPrChange w:id="723" w:author="MEYTAR" w:date="2015-04-25T22:00:00Z">
              <w:rPr>
                <w:rFonts w:ascii="Times New Roman" w:hAnsi="Times New Roman" w:cs="Times New Roman"/>
              </w:rPr>
            </w:rPrChange>
          </w:rPr>
          <w:t>AOD values change between datasets in time and space.</w:t>
        </w:r>
      </w:ins>
      <w:ins w:id="724" w:author="MEYTAR" w:date="2015-04-20T22:06:00Z">
        <w:r w:rsidRPr="00D011C8">
          <w:rPr>
            <w:rFonts w:ascii="Times New Roman" w:hAnsi="Times New Roman" w:cs="Times New Roman"/>
            <w:sz w:val="24"/>
            <w:szCs w:val="24"/>
            <w:rPrChange w:id="725" w:author="MEYTAR" w:date="2015-04-25T22:00:00Z">
              <w:rPr>
                <w:rFonts w:ascii="Times New Roman" w:hAnsi="Times New Roman" w:cs="Times New Roman"/>
              </w:rPr>
            </w:rPrChange>
          </w:rPr>
          <w:t xml:space="preserve"> In order to</w:t>
        </w:r>
      </w:ins>
      <w:ins w:id="726" w:author="MEYTAR" w:date="2015-04-20T22:12:00Z">
        <w:r w:rsidRPr="00D011C8">
          <w:rPr>
            <w:rFonts w:ascii="Times New Roman" w:hAnsi="Times New Roman" w:cs="Times New Roman"/>
            <w:sz w:val="24"/>
            <w:szCs w:val="24"/>
            <w:rPrChange w:id="727" w:author="MEYTAR" w:date="2015-04-25T22:00:00Z">
              <w:rPr>
                <w:rFonts w:ascii="Times New Roman" w:hAnsi="Times New Roman" w:cs="Times New Roman"/>
              </w:rPr>
            </w:rPrChange>
          </w:rPr>
          <w:t xml:space="preserve"> enhance data availability and </w:t>
        </w:r>
      </w:ins>
      <w:ins w:id="728" w:author="MEYTAR" w:date="2015-04-23T00:58:00Z">
        <w:r w:rsidR="006B3834" w:rsidRPr="00D011C8">
          <w:rPr>
            <w:rFonts w:ascii="Times New Roman" w:hAnsi="Times New Roman" w:cs="Times New Roman"/>
            <w:sz w:val="24"/>
            <w:szCs w:val="24"/>
            <w:rPrChange w:id="729" w:author="MEYTAR" w:date="2015-04-25T22:00:00Z">
              <w:rPr>
                <w:rFonts w:ascii="Times New Roman" w:hAnsi="Times New Roman" w:cs="Times New Roman"/>
              </w:rPr>
            </w:rPrChange>
          </w:rPr>
          <w:t xml:space="preserve">estimation </w:t>
        </w:r>
      </w:ins>
      <w:ins w:id="730" w:author="MEYTAR" w:date="2015-04-20T22:12:00Z">
        <w:r w:rsidRPr="00D011C8">
          <w:rPr>
            <w:rFonts w:ascii="Times New Roman" w:hAnsi="Times New Roman" w:cs="Times New Roman"/>
            <w:sz w:val="24"/>
            <w:szCs w:val="24"/>
            <w:rPrChange w:id="731" w:author="MEYTAR" w:date="2015-04-25T22:00:00Z">
              <w:rPr>
                <w:rFonts w:ascii="Times New Roman" w:hAnsi="Times New Roman" w:cs="Times New Roman"/>
              </w:rPr>
            </w:rPrChange>
          </w:rPr>
          <w:t>quality we</w:t>
        </w:r>
      </w:ins>
      <w:del w:id="732" w:author="MEYTAR" w:date="2015-04-20T22:12:00Z">
        <w:r w:rsidR="00B16DF5" w:rsidRPr="00D011C8" w:rsidDel="002D566D">
          <w:rPr>
            <w:rFonts w:ascii="Times New Roman" w:hAnsi="Times New Roman" w:cs="Times New Roman"/>
            <w:sz w:val="24"/>
            <w:szCs w:val="24"/>
            <w:rPrChange w:id="733" w:author="MEYTAR" w:date="2015-04-25T22:00:00Z">
              <w:rPr>
                <w:rFonts w:ascii="Times New Roman" w:hAnsi="Times New Roman" w:cs="Times New Roman"/>
              </w:rPr>
            </w:rPrChange>
          </w:rPr>
          <w:delText>We</w:delText>
        </w:r>
      </w:del>
      <w:r w:rsidR="00B16DF5" w:rsidRPr="00D011C8">
        <w:rPr>
          <w:rFonts w:ascii="Times New Roman" w:hAnsi="Times New Roman" w:cs="Times New Roman"/>
          <w:sz w:val="24"/>
          <w:szCs w:val="24"/>
          <w:rPrChange w:id="734" w:author="MEYTAR" w:date="2015-04-25T22:00:00Z">
            <w:rPr>
              <w:rFonts w:ascii="Times New Roman" w:hAnsi="Times New Roman" w:cs="Times New Roman"/>
            </w:rPr>
          </w:rPrChange>
        </w:rPr>
        <w:t xml:space="preserve"> propose to</w:t>
      </w:r>
      <w:r w:rsidR="00A171F2" w:rsidRPr="00D011C8">
        <w:rPr>
          <w:rFonts w:ascii="Times New Roman" w:hAnsi="Times New Roman" w:cs="Times New Roman"/>
          <w:sz w:val="24"/>
          <w:szCs w:val="24"/>
          <w:rPrChange w:id="735" w:author="MEYTAR" w:date="2015-04-25T22:00:00Z">
            <w:rPr>
              <w:rFonts w:ascii="Times New Roman" w:hAnsi="Times New Roman" w:cs="Times New Roman"/>
            </w:rPr>
          </w:rPrChange>
        </w:rPr>
        <w:t xml:space="preserve"> fuse the </w:t>
      </w:r>
      <w:del w:id="736" w:author="MEYTAR" w:date="2015-04-23T00:58:00Z">
        <w:r w:rsidR="00A171F2" w:rsidRPr="00D011C8" w:rsidDel="006B3834">
          <w:rPr>
            <w:rFonts w:ascii="Times New Roman" w:hAnsi="Times New Roman" w:cs="Times New Roman"/>
            <w:sz w:val="24"/>
            <w:szCs w:val="24"/>
            <w:rPrChange w:id="737" w:author="MEYTAR" w:date="2015-04-25T22:00:00Z">
              <w:rPr>
                <w:rFonts w:ascii="Times New Roman" w:hAnsi="Times New Roman" w:cs="Times New Roman"/>
              </w:rPr>
            </w:rPrChange>
          </w:rPr>
          <w:delText>GEOS-Chem output</w:delText>
        </w:r>
      </w:del>
      <w:ins w:id="738" w:author="MEYTAR" w:date="2015-04-23T00:58:00Z">
        <w:r w:rsidR="006B3834" w:rsidRPr="00D011C8">
          <w:rPr>
            <w:rFonts w:ascii="Times New Roman" w:hAnsi="Times New Roman" w:cs="Times New Roman"/>
            <w:sz w:val="24"/>
            <w:szCs w:val="24"/>
            <w:rPrChange w:id="739" w:author="MEYTAR" w:date="2015-04-25T22:00:00Z">
              <w:rPr>
                <w:rFonts w:ascii="Times New Roman" w:hAnsi="Times New Roman" w:cs="Times New Roman"/>
              </w:rPr>
            </w:rPrChange>
          </w:rPr>
          <w:t>DT</w:t>
        </w:r>
      </w:ins>
      <w:r w:rsidR="00B16DF5" w:rsidRPr="00D011C8">
        <w:rPr>
          <w:rFonts w:ascii="Times New Roman" w:hAnsi="Times New Roman" w:cs="Times New Roman"/>
          <w:sz w:val="24"/>
          <w:szCs w:val="24"/>
          <w:rPrChange w:id="740" w:author="MEYTAR" w:date="2015-04-25T22:00:00Z">
            <w:rPr>
              <w:rFonts w:ascii="Times New Roman" w:hAnsi="Times New Roman" w:cs="Times New Roman"/>
            </w:rPr>
          </w:rPrChange>
        </w:rPr>
        <w:t>, DB and VIIRS data</w:t>
      </w:r>
      <w:r w:rsidR="00A171F2" w:rsidRPr="00D011C8">
        <w:rPr>
          <w:rFonts w:ascii="Times New Roman" w:hAnsi="Times New Roman" w:cs="Times New Roman"/>
          <w:sz w:val="24"/>
          <w:szCs w:val="24"/>
          <w:rPrChange w:id="741" w:author="MEYTAR" w:date="2015-04-25T22:00:00Z">
            <w:rPr>
              <w:rFonts w:ascii="Times New Roman" w:hAnsi="Times New Roman" w:cs="Times New Roman"/>
            </w:rPr>
          </w:rPrChange>
        </w:rPr>
        <w:t xml:space="preserve"> with </w:t>
      </w:r>
      <w:r w:rsidR="00B16DF5" w:rsidRPr="00D011C8">
        <w:rPr>
          <w:rFonts w:ascii="Times New Roman" w:hAnsi="Times New Roman" w:cs="Times New Roman"/>
          <w:sz w:val="24"/>
          <w:szCs w:val="24"/>
          <w:rPrChange w:id="742" w:author="MEYTAR" w:date="2015-04-25T22:00:00Z">
            <w:rPr>
              <w:rFonts w:ascii="Times New Roman" w:hAnsi="Times New Roman" w:cs="Times New Roman"/>
            </w:rPr>
          </w:rPrChange>
        </w:rPr>
        <w:t xml:space="preserve">MAIAC data through the use of </w:t>
      </w:r>
      <w:del w:id="743" w:author="MEYTAR" w:date="2015-04-25T22:02:00Z">
        <w:r w:rsidR="00B16DF5" w:rsidRPr="00D011C8" w:rsidDel="00D011C8">
          <w:rPr>
            <w:rFonts w:ascii="Times New Roman" w:hAnsi="Times New Roman" w:cs="Times New Roman"/>
            <w:sz w:val="24"/>
            <w:szCs w:val="24"/>
            <w:rPrChange w:id="744" w:author="MEYTAR" w:date="2015-04-25T22:00:00Z">
              <w:rPr>
                <w:rFonts w:ascii="Times New Roman" w:hAnsi="Times New Roman" w:cs="Times New Roman"/>
              </w:rPr>
            </w:rPrChange>
          </w:rPr>
          <w:delText>k</w:delText>
        </w:r>
      </w:del>
      <w:ins w:id="745" w:author="MEYTAR" w:date="2015-04-25T22:02:00Z">
        <w:r w:rsidR="00D011C8">
          <w:rPr>
            <w:rFonts w:ascii="Times New Roman" w:hAnsi="Times New Roman" w:cs="Times New Roman"/>
            <w:sz w:val="24"/>
            <w:szCs w:val="24"/>
          </w:rPr>
          <w:t>K</w:t>
        </w:r>
      </w:ins>
      <w:r w:rsidR="00B16DF5" w:rsidRPr="00D011C8">
        <w:rPr>
          <w:rFonts w:ascii="Times New Roman" w:hAnsi="Times New Roman" w:cs="Times New Roman"/>
          <w:sz w:val="24"/>
          <w:szCs w:val="24"/>
          <w:rPrChange w:id="746" w:author="MEYTAR" w:date="2015-04-25T22:00:00Z">
            <w:rPr>
              <w:rFonts w:ascii="Times New Roman" w:hAnsi="Times New Roman" w:cs="Times New Roman"/>
            </w:rPr>
          </w:rPrChange>
        </w:rPr>
        <w:t>al</w:t>
      </w:r>
      <w:del w:id="747" w:author="MEYTAR" w:date="2015-04-20T22:03:00Z">
        <w:r w:rsidR="00B16DF5" w:rsidRPr="00D011C8" w:rsidDel="002D566D">
          <w:rPr>
            <w:rFonts w:ascii="Times New Roman" w:hAnsi="Times New Roman" w:cs="Times New Roman"/>
            <w:sz w:val="24"/>
            <w:szCs w:val="24"/>
            <w:rPrChange w:id="748" w:author="MEYTAR" w:date="2015-04-25T22:00:00Z">
              <w:rPr>
                <w:rFonts w:ascii="Times New Roman" w:hAnsi="Times New Roman" w:cs="Times New Roman"/>
              </w:rPr>
            </w:rPrChange>
          </w:rPr>
          <w:delText>l</w:delText>
        </w:r>
      </w:del>
      <w:r w:rsidR="00B16DF5" w:rsidRPr="00D011C8">
        <w:rPr>
          <w:rFonts w:ascii="Times New Roman" w:hAnsi="Times New Roman" w:cs="Times New Roman"/>
          <w:sz w:val="24"/>
          <w:szCs w:val="24"/>
          <w:rPrChange w:id="749" w:author="MEYTAR" w:date="2015-04-25T22:00:00Z">
            <w:rPr>
              <w:rFonts w:ascii="Times New Roman" w:hAnsi="Times New Roman" w:cs="Times New Roman"/>
            </w:rPr>
          </w:rPrChange>
        </w:rPr>
        <w:t xml:space="preserve">man filtering . </w:t>
      </w:r>
      <w:ins w:id="750" w:author="MEYTAR" w:date="2015-04-20T12:03:00Z">
        <w:r w:rsidR="005D119B" w:rsidRPr="00D011C8">
          <w:rPr>
            <w:rFonts w:ascii="Times New Roman" w:hAnsi="Times New Roman" w:cs="Times New Roman"/>
            <w:sz w:val="24"/>
            <w:szCs w:val="24"/>
            <w:rPrChange w:id="751" w:author="MEYTAR" w:date="2015-04-25T22:00:00Z">
              <w:rPr>
                <w:rFonts w:ascii="Times New Roman" w:hAnsi="Times New Roman" w:cs="Times New Roman"/>
              </w:rPr>
            </w:rPrChange>
          </w:rPr>
          <w:t>The Kalman filter is over 50 years old but is still one of the most important and common data fusion algorithms in use today</w:t>
        </w:r>
      </w:ins>
      <w:ins w:id="752" w:author="MEYTAR" w:date="2015-04-23T01:01:00Z">
        <w:r w:rsidR="006B3834" w:rsidRPr="00D011C8">
          <w:rPr>
            <w:rFonts w:ascii="Times New Roman" w:hAnsi="Times New Roman" w:cs="Times New Roman"/>
            <w:sz w:val="24"/>
            <w:szCs w:val="24"/>
            <w:rPrChange w:id="753" w:author="MEYTAR" w:date="2015-04-25T22:00:00Z">
              <w:rPr>
                <w:rFonts w:ascii="Times New Roman" w:hAnsi="Times New Roman" w:cs="Times New Roman"/>
              </w:rPr>
            </w:rPrChange>
          </w:rPr>
          <w:t xml:space="preserve"> in a large variance of fields</w:t>
        </w:r>
      </w:ins>
      <w:ins w:id="754" w:author="MEYTAR" w:date="2015-04-20T12:05:00Z">
        <w:r w:rsidR="005D119B" w:rsidRPr="00D011C8">
          <w:rPr>
            <w:rFonts w:ascii="Times New Roman" w:hAnsi="Times New Roman" w:cs="Times New Roman"/>
            <w:sz w:val="24"/>
            <w:szCs w:val="24"/>
            <w:rPrChange w:id="755" w:author="MEYTAR" w:date="2015-04-25T22:00:00Z">
              <w:rPr>
                <w:rFonts w:ascii="Times New Roman" w:hAnsi="Times New Roman" w:cs="Times New Roman"/>
              </w:rPr>
            </w:rPrChange>
          </w:rPr>
          <w:t xml:space="preserve"> </w:t>
        </w:r>
        <w:r w:rsidR="00861ED3" w:rsidRPr="00D011C8">
          <w:rPr>
            <w:rFonts w:ascii="Times New Roman" w:hAnsi="Times New Roman" w:cs="Times New Roman"/>
            <w:sz w:val="24"/>
            <w:szCs w:val="24"/>
            <w:rPrChange w:id="756" w:author="MEYTAR" w:date="2015-04-25T22:00:00Z">
              <w:rPr>
                <w:rFonts w:ascii="FrutigerLTStd-Roman" w:hAnsi="FrutigerLTStd-Roman" w:cs="FrutigerLTStd-Roman"/>
                <w:color w:val="000000"/>
                <w:sz w:val="18"/>
                <w:szCs w:val="18"/>
              </w:rPr>
            </w:rPrChange>
          </w:rPr>
          <w:t>(</w:t>
        </w:r>
        <w:proofErr w:type="spellStart"/>
        <w:r w:rsidR="00861ED3" w:rsidRPr="00D011C8">
          <w:rPr>
            <w:rFonts w:ascii="Times New Roman" w:hAnsi="Times New Roman" w:cs="Times New Roman"/>
            <w:sz w:val="24"/>
            <w:szCs w:val="24"/>
            <w:rPrChange w:id="757" w:author="MEYTAR" w:date="2015-04-25T22:00:00Z">
              <w:rPr>
                <w:rFonts w:ascii="FrutigerLTStd-Roman" w:hAnsi="FrutigerLTStd-Roman" w:cs="FrutigerLTStd-Roman"/>
                <w:color w:val="000000"/>
                <w:sz w:val="18"/>
                <w:szCs w:val="18"/>
              </w:rPr>
            </w:rPrChange>
          </w:rPr>
          <w:t>Faragher</w:t>
        </w:r>
        <w:proofErr w:type="spellEnd"/>
        <w:r w:rsidR="00861ED3" w:rsidRPr="00D011C8">
          <w:rPr>
            <w:rFonts w:ascii="Times New Roman" w:hAnsi="Times New Roman" w:cs="Times New Roman"/>
            <w:sz w:val="24"/>
            <w:szCs w:val="24"/>
            <w:rPrChange w:id="758" w:author="MEYTAR" w:date="2015-04-25T22:00:00Z">
              <w:rPr>
                <w:rFonts w:ascii="FrutigerLTStd-Roman" w:hAnsi="FrutigerLTStd-Roman" w:cs="FrutigerLTStd-Roman"/>
                <w:color w:val="000000"/>
                <w:sz w:val="18"/>
                <w:szCs w:val="18"/>
              </w:rPr>
            </w:rPrChange>
          </w:rPr>
          <w:t>, 2012)</w:t>
        </w:r>
      </w:ins>
      <w:ins w:id="759" w:author="MEYTAR" w:date="2015-04-20T12:18:00Z">
        <w:r w:rsidR="005D119B" w:rsidRPr="00D011C8">
          <w:rPr>
            <w:rFonts w:ascii="Times New Roman" w:hAnsi="Times New Roman" w:cs="Times New Roman"/>
            <w:sz w:val="24"/>
            <w:szCs w:val="24"/>
            <w:rPrChange w:id="760" w:author="MEYTAR" w:date="2015-04-25T22:00:00Z">
              <w:rPr>
                <w:rFonts w:ascii="Times New Roman" w:hAnsi="Times New Roman" w:cs="Times New Roman"/>
              </w:rPr>
            </w:rPrChange>
          </w:rPr>
          <w:t xml:space="preserve"> where the state space of the latent </w:t>
        </w:r>
        <w:r w:rsidR="005D119B" w:rsidRPr="00D011C8">
          <w:rPr>
            <w:rFonts w:ascii="Times New Roman" w:hAnsi="Times New Roman" w:cs="Times New Roman"/>
            <w:sz w:val="24"/>
            <w:szCs w:val="24"/>
            <w:rPrChange w:id="761" w:author="MEYTAR" w:date="2015-04-25T22:00:00Z">
              <w:rPr>
                <w:rFonts w:ascii="Times New Roman" w:hAnsi="Times New Roman" w:cs="Times New Roman"/>
              </w:rPr>
            </w:rPrChange>
          </w:rPr>
          <w:lastRenderedPageBreak/>
          <w:t xml:space="preserve">variables is </w:t>
        </w:r>
        <w:r w:rsidR="00861ED3" w:rsidRPr="00D011C8">
          <w:rPr>
            <w:rFonts w:ascii="Times New Roman" w:hAnsi="Times New Roman" w:cs="Times New Roman"/>
            <w:sz w:val="24"/>
            <w:szCs w:val="24"/>
            <w:rPrChange w:id="762" w:author="MEYTAR" w:date="2015-04-25T22:00:00Z">
              <w:rPr>
                <w:rFonts w:ascii="Times New Roman" w:hAnsi="Times New Roman" w:cs="Times New Roman"/>
                <w:color w:val="000000"/>
                <w:sz w:val="24"/>
                <w:szCs w:val="24"/>
              </w:rPr>
            </w:rPrChange>
          </w:rPr>
          <w:t>continuous and where all latent and observed variables have a Gaussian distribution (often a multivariate Gaussian distribution)</w:t>
        </w:r>
      </w:ins>
      <w:ins w:id="763" w:author="MEYTAR" w:date="2015-04-21T10:45:00Z">
        <w:r w:rsidR="00F319A9" w:rsidRPr="00D011C8">
          <w:rPr>
            <w:rFonts w:ascii="Times New Roman" w:hAnsi="Times New Roman" w:cs="Times New Roman"/>
            <w:sz w:val="24"/>
            <w:szCs w:val="24"/>
            <w:rPrChange w:id="764" w:author="MEYTAR" w:date="2015-04-25T22:00:00Z">
              <w:rPr>
                <w:rFonts w:ascii="Times New Roman" w:hAnsi="Times New Roman" w:cs="Times New Roman"/>
              </w:rPr>
            </w:rPrChange>
          </w:rPr>
          <w:t xml:space="preserve">. </w:t>
        </w:r>
        <w:r w:rsidR="00861ED3" w:rsidRPr="00D011C8">
          <w:rPr>
            <w:rFonts w:ascii="Times New Roman" w:hAnsi="Times New Roman" w:cs="Times New Roman"/>
            <w:sz w:val="24"/>
            <w:szCs w:val="24"/>
            <w:rPrChange w:id="765" w:author="MEYTAR" w:date="2015-04-25T22:00:00Z">
              <w:rPr>
                <w:rFonts w:ascii="TimesLTStd-Italic" w:hAnsi="TimesLTStd-Italic" w:cs="TimesLTStd-Italic"/>
                <w:i/>
                <w:iCs/>
                <w:color w:val="1E1A1A"/>
                <w:sz w:val="20"/>
                <w:szCs w:val="20"/>
              </w:rPr>
            </w:rPrChange>
          </w:rPr>
          <w:t>Theoretically, it has been called the linear least mean squares estimator (LLMSE)</w:t>
        </w:r>
      </w:ins>
      <w:ins w:id="766" w:author="MEYTAR" w:date="2015-04-21T10:50:00Z">
        <w:r w:rsidR="00E479DB" w:rsidRPr="00D011C8">
          <w:rPr>
            <w:rFonts w:ascii="Times New Roman" w:hAnsi="Times New Roman" w:cs="Times New Roman"/>
            <w:sz w:val="24"/>
            <w:szCs w:val="24"/>
            <w:rPrChange w:id="767" w:author="MEYTAR" w:date="2015-04-25T22:00:00Z">
              <w:rPr>
                <w:rFonts w:ascii="Times New Roman" w:hAnsi="Times New Roman" w:cs="Times New Roman"/>
              </w:rPr>
            </w:rPrChange>
          </w:rPr>
          <w:t xml:space="preserve"> </w:t>
        </w:r>
      </w:ins>
      <w:ins w:id="768" w:author="MEYTAR" w:date="2015-04-21T10:45:00Z">
        <w:r w:rsidR="00861ED3" w:rsidRPr="00D011C8">
          <w:rPr>
            <w:rFonts w:ascii="Times New Roman" w:hAnsi="Times New Roman" w:cs="Times New Roman"/>
            <w:sz w:val="24"/>
            <w:szCs w:val="24"/>
            <w:rPrChange w:id="769" w:author="MEYTAR" w:date="2015-04-25T22:00:00Z">
              <w:rPr>
                <w:rFonts w:ascii="TimesLTStd-Roman" w:hAnsi="TimesLTStd-Roman" w:cs="TimesLTStd-Roman"/>
                <w:color w:val="1E1A1A"/>
                <w:sz w:val="20"/>
                <w:szCs w:val="20"/>
              </w:rPr>
            </w:rPrChange>
          </w:rPr>
          <w:t>because it minimizes the mean-squared estimation error for a linear stochastic system</w:t>
        </w:r>
      </w:ins>
      <w:ins w:id="770" w:author="MEYTAR" w:date="2015-04-21T10:50:00Z">
        <w:r w:rsidR="00E479DB" w:rsidRPr="00D011C8">
          <w:rPr>
            <w:rFonts w:ascii="Times New Roman" w:hAnsi="Times New Roman" w:cs="Times New Roman"/>
            <w:sz w:val="24"/>
            <w:szCs w:val="24"/>
            <w:rPrChange w:id="771" w:author="MEYTAR" w:date="2015-04-25T22:00:00Z">
              <w:rPr>
                <w:rFonts w:ascii="Times New Roman" w:hAnsi="Times New Roman" w:cs="Times New Roman"/>
              </w:rPr>
            </w:rPrChange>
          </w:rPr>
          <w:t xml:space="preserve"> </w:t>
        </w:r>
      </w:ins>
      <w:ins w:id="772" w:author="MEYTAR" w:date="2015-04-21T10:45:00Z">
        <w:r w:rsidR="00861ED3" w:rsidRPr="00D011C8">
          <w:rPr>
            <w:rFonts w:ascii="Times New Roman" w:hAnsi="Times New Roman" w:cs="Times New Roman"/>
            <w:sz w:val="24"/>
            <w:szCs w:val="24"/>
            <w:rPrChange w:id="773" w:author="MEYTAR" w:date="2015-04-25T22:00:00Z">
              <w:rPr>
                <w:rFonts w:ascii="TimesLTStd-Roman" w:hAnsi="TimesLTStd-Roman" w:cs="TimesLTStd-Roman"/>
                <w:color w:val="1E1A1A"/>
                <w:sz w:val="20"/>
                <w:szCs w:val="20"/>
              </w:rPr>
            </w:rPrChange>
          </w:rPr>
          <w:t>using noisy linear sensors (</w:t>
        </w:r>
      </w:ins>
      <w:proofErr w:type="spellStart"/>
      <w:ins w:id="774" w:author="MEYTAR" w:date="2015-04-21T10:46:00Z">
        <w:r w:rsidR="00861ED3" w:rsidRPr="00D011C8">
          <w:rPr>
            <w:rFonts w:ascii="Times New Roman" w:hAnsi="Times New Roman" w:cs="Times New Roman"/>
            <w:sz w:val="24"/>
            <w:szCs w:val="24"/>
            <w:rPrChange w:id="775" w:author="MEYTAR" w:date="2015-04-25T22:00:00Z">
              <w:rPr>
                <w:rFonts w:ascii="Arial" w:hAnsi="Arial" w:cs="Times New Roman"/>
                <w:color w:val="000000"/>
                <w:sz w:val="12"/>
                <w:szCs w:val="12"/>
                <w:shd w:val="clear" w:color="auto" w:fill="FFFFFF"/>
              </w:rPr>
            </w:rPrChange>
          </w:rPr>
          <w:t>Grewal</w:t>
        </w:r>
        <w:proofErr w:type="spellEnd"/>
        <w:r w:rsidR="00861ED3" w:rsidRPr="00D011C8">
          <w:rPr>
            <w:rFonts w:ascii="Times New Roman" w:hAnsi="Times New Roman" w:cs="Times New Roman"/>
            <w:sz w:val="24"/>
            <w:szCs w:val="24"/>
            <w:rPrChange w:id="776" w:author="MEYTAR" w:date="2015-04-25T22:00:00Z">
              <w:rPr>
                <w:rFonts w:ascii="Arial" w:hAnsi="Arial" w:cs="Times New Roman"/>
                <w:color w:val="000000"/>
                <w:sz w:val="12"/>
                <w:szCs w:val="12"/>
                <w:shd w:val="clear" w:color="auto" w:fill="FFFFFF"/>
              </w:rPr>
            </w:rPrChange>
          </w:rPr>
          <w:t xml:space="preserve"> and Andrews, 2015)</w:t>
        </w:r>
      </w:ins>
      <w:ins w:id="777" w:author="MEYTAR" w:date="2015-04-23T01:01:00Z">
        <w:r w:rsidR="006B3834" w:rsidRPr="00D011C8">
          <w:rPr>
            <w:rFonts w:ascii="Times New Roman" w:hAnsi="Times New Roman" w:cs="Times New Roman"/>
            <w:sz w:val="24"/>
            <w:szCs w:val="24"/>
            <w:rPrChange w:id="778" w:author="MEYTAR" w:date="2015-04-25T22:00:00Z">
              <w:rPr>
                <w:rFonts w:ascii="Times New Roman" w:hAnsi="Times New Roman" w:cs="Times New Roman"/>
              </w:rPr>
            </w:rPrChange>
          </w:rPr>
          <w:t xml:space="preserve"> although it works well also for non-linear systems</w:t>
        </w:r>
      </w:ins>
      <w:ins w:id="779" w:author="MEYTAR" w:date="2015-04-21T10:48:00Z">
        <w:r w:rsidR="00861ED3" w:rsidRPr="00D011C8">
          <w:rPr>
            <w:rFonts w:ascii="Times New Roman" w:hAnsi="Times New Roman" w:cs="Times New Roman"/>
            <w:sz w:val="24"/>
            <w:szCs w:val="24"/>
            <w:rPrChange w:id="780" w:author="MEYTAR" w:date="2015-04-25T22:00:00Z">
              <w:rPr>
                <w:rFonts w:ascii="Arial" w:hAnsi="Arial" w:cs="Times New Roman"/>
                <w:color w:val="000000"/>
                <w:sz w:val="12"/>
                <w:szCs w:val="12"/>
                <w:shd w:val="clear" w:color="auto" w:fill="FFFFFF"/>
              </w:rPr>
            </w:rPrChange>
          </w:rPr>
          <w:t xml:space="preserve">. It has been used in several fields </w:t>
        </w:r>
      </w:ins>
      <w:ins w:id="781" w:author="MEYTAR" w:date="2015-04-21T10:49:00Z">
        <w:r w:rsidR="00861ED3" w:rsidRPr="00D011C8">
          <w:rPr>
            <w:rFonts w:ascii="Times New Roman" w:hAnsi="Times New Roman" w:cs="Times New Roman"/>
            <w:sz w:val="24"/>
            <w:szCs w:val="24"/>
            <w:rPrChange w:id="782" w:author="MEYTAR" w:date="2015-04-25T22:00:00Z">
              <w:rPr>
                <w:rFonts w:ascii="Arial" w:hAnsi="Arial" w:cs="Times New Roman"/>
                <w:color w:val="000000"/>
                <w:sz w:val="12"/>
                <w:szCs w:val="12"/>
                <w:shd w:val="clear" w:color="auto" w:fill="FFFFFF"/>
              </w:rPr>
            </w:rPrChange>
          </w:rPr>
          <w:t xml:space="preserve">for </w:t>
        </w:r>
      </w:ins>
      <w:ins w:id="783" w:author="MEYTAR" w:date="2015-04-21T10:50:00Z">
        <w:r w:rsidR="00E479DB" w:rsidRPr="00D011C8">
          <w:rPr>
            <w:rFonts w:ascii="Times New Roman" w:hAnsi="Times New Roman" w:cs="Times New Roman"/>
            <w:sz w:val="24"/>
            <w:szCs w:val="24"/>
            <w:rPrChange w:id="784" w:author="MEYTAR" w:date="2015-04-25T22:00:00Z">
              <w:rPr>
                <w:rFonts w:ascii="Times New Roman" w:hAnsi="Times New Roman" w:cs="Times New Roman"/>
              </w:rPr>
            </w:rPrChange>
          </w:rPr>
          <w:t>e</w:t>
        </w:r>
      </w:ins>
      <w:ins w:id="785" w:author="MEYTAR" w:date="2015-04-21T10:48:00Z">
        <w:r w:rsidR="00861ED3" w:rsidRPr="00D011C8">
          <w:rPr>
            <w:rFonts w:ascii="Times New Roman" w:hAnsi="Times New Roman" w:cs="Times New Roman"/>
            <w:sz w:val="24"/>
            <w:szCs w:val="24"/>
            <w:rPrChange w:id="786" w:author="MEYTAR" w:date="2015-04-25T22:00:00Z">
              <w:rPr>
                <w:rFonts w:ascii="TimesLTStd-Italic" w:hAnsi="TimesLTStd-Italic" w:cs="TimesLTStd-Italic"/>
                <w:i/>
                <w:iCs/>
                <w:color w:val="1E1A1A"/>
                <w:sz w:val="20"/>
                <w:szCs w:val="20"/>
              </w:rPr>
            </w:rPrChange>
          </w:rPr>
          <w:t xml:space="preserve">stimating the </w:t>
        </w:r>
      </w:ins>
      <w:ins w:id="787" w:author="MEYTAR" w:date="2015-04-21T10:50:00Z">
        <w:r w:rsidR="00E479DB" w:rsidRPr="00D011C8">
          <w:rPr>
            <w:rFonts w:ascii="Times New Roman" w:hAnsi="Times New Roman" w:cs="Times New Roman"/>
            <w:sz w:val="24"/>
            <w:szCs w:val="24"/>
            <w:rPrChange w:id="788" w:author="MEYTAR" w:date="2015-04-25T22:00:00Z">
              <w:rPr>
                <w:rFonts w:ascii="Times New Roman" w:hAnsi="Times New Roman" w:cs="Times New Roman"/>
              </w:rPr>
            </w:rPrChange>
          </w:rPr>
          <w:t>s</w:t>
        </w:r>
      </w:ins>
      <w:ins w:id="789" w:author="MEYTAR" w:date="2015-04-21T10:48:00Z">
        <w:r w:rsidR="00861ED3" w:rsidRPr="00D011C8">
          <w:rPr>
            <w:rFonts w:ascii="Times New Roman" w:hAnsi="Times New Roman" w:cs="Times New Roman"/>
            <w:sz w:val="24"/>
            <w:szCs w:val="24"/>
            <w:rPrChange w:id="790" w:author="MEYTAR" w:date="2015-04-25T22:00:00Z">
              <w:rPr>
                <w:rFonts w:ascii="TimesLTStd-Italic" w:hAnsi="TimesLTStd-Italic" w:cs="TimesLTStd-Italic"/>
                <w:i/>
                <w:iCs/>
                <w:color w:val="1E1A1A"/>
                <w:sz w:val="20"/>
                <w:szCs w:val="20"/>
              </w:rPr>
            </w:rPrChange>
          </w:rPr>
          <w:t xml:space="preserve">tate of </w:t>
        </w:r>
      </w:ins>
      <w:ins w:id="791" w:author="MEYTAR" w:date="2015-04-21T10:50:00Z">
        <w:r w:rsidR="00E479DB" w:rsidRPr="00D011C8">
          <w:rPr>
            <w:rFonts w:ascii="Times New Roman" w:hAnsi="Times New Roman" w:cs="Times New Roman"/>
            <w:sz w:val="24"/>
            <w:szCs w:val="24"/>
            <w:rPrChange w:id="792" w:author="MEYTAR" w:date="2015-04-25T22:00:00Z">
              <w:rPr>
                <w:rFonts w:ascii="Times New Roman" w:hAnsi="Times New Roman" w:cs="Times New Roman"/>
              </w:rPr>
            </w:rPrChange>
          </w:rPr>
          <w:t>d</w:t>
        </w:r>
      </w:ins>
      <w:ins w:id="793" w:author="MEYTAR" w:date="2015-04-21T10:48:00Z">
        <w:r w:rsidR="00861ED3" w:rsidRPr="00D011C8">
          <w:rPr>
            <w:rFonts w:ascii="Times New Roman" w:hAnsi="Times New Roman" w:cs="Times New Roman"/>
            <w:sz w:val="24"/>
            <w:szCs w:val="24"/>
            <w:rPrChange w:id="794" w:author="MEYTAR" w:date="2015-04-25T22:00:00Z">
              <w:rPr>
                <w:rFonts w:ascii="TimesLTStd-Italic" w:hAnsi="TimesLTStd-Italic" w:cs="TimesLTStd-Italic"/>
                <w:i/>
                <w:iCs/>
                <w:color w:val="1E1A1A"/>
                <w:sz w:val="20"/>
                <w:szCs w:val="20"/>
              </w:rPr>
            </w:rPrChange>
          </w:rPr>
          <w:t xml:space="preserve">ynamic </w:t>
        </w:r>
      </w:ins>
      <w:ins w:id="795" w:author="MEYTAR" w:date="2015-04-21T10:50:00Z">
        <w:r w:rsidR="00E479DB" w:rsidRPr="00D011C8">
          <w:rPr>
            <w:rFonts w:ascii="Times New Roman" w:hAnsi="Times New Roman" w:cs="Times New Roman"/>
            <w:sz w:val="24"/>
            <w:szCs w:val="24"/>
            <w:rPrChange w:id="796" w:author="MEYTAR" w:date="2015-04-25T22:00:00Z">
              <w:rPr>
                <w:rFonts w:ascii="Times New Roman" w:hAnsi="Times New Roman" w:cs="Times New Roman"/>
              </w:rPr>
            </w:rPrChange>
          </w:rPr>
          <w:t>s</w:t>
        </w:r>
      </w:ins>
      <w:ins w:id="797" w:author="MEYTAR" w:date="2015-04-21T10:48:00Z">
        <w:r w:rsidR="00861ED3" w:rsidRPr="00D011C8">
          <w:rPr>
            <w:rFonts w:ascii="Times New Roman" w:hAnsi="Times New Roman" w:cs="Times New Roman"/>
            <w:sz w:val="24"/>
            <w:szCs w:val="24"/>
            <w:rPrChange w:id="798" w:author="MEYTAR" w:date="2015-04-25T22:00:00Z">
              <w:rPr>
                <w:rFonts w:ascii="TimesLTStd-Italic" w:hAnsi="TimesLTStd-Italic" w:cs="TimesLTStd-Italic"/>
                <w:i/>
                <w:iCs/>
                <w:color w:val="1E1A1A"/>
                <w:sz w:val="20"/>
                <w:szCs w:val="20"/>
              </w:rPr>
            </w:rPrChange>
          </w:rPr>
          <w:t>ystems</w:t>
        </w:r>
      </w:ins>
      <w:ins w:id="799" w:author="MEYTAR" w:date="2015-04-21T10:50:00Z">
        <w:r w:rsidR="00E479DB" w:rsidRPr="00D011C8">
          <w:rPr>
            <w:rFonts w:ascii="Times New Roman" w:hAnsi="Times New Roman" w:cs="Times New Roman"/>
            <w:sz w:val="24"/>
            <w:szCs w:val="24"/>
            <w:rPrChange w:id="800" w:author="MEYTAR" w:date="2015-04-25T22:00:00Z">
              <w:rPr>
                <w:rFonts w:ascii="Times New Roman" w:hAnsi="Times New Roman" w:cs="Times New Roman"/>
              </w:rPr>
            </w:rPrChange>
          </w:rPr>
          <w:t xml:space="preserve"> </w:t>
        </w:r>
      </w:ins>
      <w:ins w:id="801" w:author="MEYTAR" w:date="2015-04-25T22:03:00Z">
        <w:r w:rsidR="008561E3">
          <w:rPr>
            <w:rFonts w:ascii="Times New Roman" w:hAnsi="Times New Roman" w:cs="Times New Roman"/>
            <w:sz w:val="24"/>
            <w:szCs w:val="24"/>
          </w:rPr>
          <w:t>and</w:t>
        </w:r>
      </w:ins>
      <w:ins w:id="802" w:author="MEYTAR" w:date="2015-04-21T10:50:00Z">
        <w:r w:rsidR="00E479DB" w:rsidRPr="00D011C8">
          <w:rPr>
            <w:rFonts w:ascii="Times New Roman" w:hAnsi="Times New Roman" w:cs="Times New Roman"/>
            <w:sz w:val="24"/>
            <w:szCs w:val="24"/>
            <w:rPrChange w:id="803" w:author="MEYTAR" w:date="2015-04-25T22:00:00Z">
              <w:rPr>
                <w:rFonts w:ascii="Times New Roman" w:hAnsi="Times New Roman" w:cs="Times New Roman"/>
              </w:rPr>
            </w:rPrChange>
          </w:rPr>
          <w:t xml:space="preserve"> for</w:t>
        </w:r>
      </w:ins>
      <w:ins w:id="804" w:author="MEYTAR" w:date="2015-04-21T10:48:00Z">
        <w:r w:rsidR="00861ED3" w:rsidRPr="00D011C8">
          <w:rPr>
            <w:rFonts w:ascii="Times New Roman" w:hAnsi="Times New Roman" w:cs="Times New Roman"/>
            <w:sz w:val="24"/>
            <w:szCs w:val="24"/>
            <w:rPrChange w:id="805" w:author="MEYTAR" w:date="2015-04-25T22:00:00Z">
              <w:rPr>
                <w:rFonts w:ascii="TimesLTStd-Italic" w:hAnsi="TimesLTStd-Italic" w:cs="TimesLTStd-Italic"/>
                <w:i/>
                <w:iCs/>
                <w:color w:val="1E1A1A"/>
                <w:sz w:val="20"/>
                <w:szCs w:val="20"/>
              </w:rPr>
            </w:rPrChange>
          </w:rPr>
          <w:t xml:space="preserve"> </w:t>
        </w:r>
      </w:ins>
      <w:ins w:id="806" w:author="MEYTAR" w:date="2015-04-21T10:51:00Z">
        <w:r w:rsidR="00E479DB" w:rsidRPr="00D011C8">
          <w:rPr>
            <w:rFonts w:ascii="Times New Roman" w:hAnsi="Times New Roman" w:cs="Times New Roman"/>
            <w:sz w:val="24"/>
            <w:szCs w:val="24"/>
            <w:rPrChange w:id="807" w:author="MEYTAR" w:date="2015-04-25T22:00:00Z">
              <w:rPr>
                <w:rFonts w:ascii="Times New Roman" w:hAnsi="Times New Roman" w:cs="Times New Roman"/>
              </w:rPr>
            </w:rPrChange>
          </w:rPr>
          <w:t>p</w:t>
        </w:r>
      </w:ins>
      <w:ins w:id="808" w:author="MEYTAR" w:date="2015-04-21T10:49:00Z">
        <w:r w:rsidR="00861ED3" w:rsidRPr="00D011C8">
          <w:rPr>
            <w:rFonts w:ascii="Times New Roman" w:hAnsi="Times New Roman" w:cs="Times New Roman"/>
            <w:sz w:val="24"/>
            <w:szCs w:val="24"/>
            <w:rPrChange w:id="809" w:author="MEYTAR" w:date="2015-04-25T22:00:00Z">
              <w:rPr>
                <w:rFonts w:ascii="TimesLTStd-Italic" w:hAnsi="TimesLTStd-Italic" w:cs="TimesLTStd-Italic"/>
                <w:i/>
                <w:iCs/>
                <w:color w:val="1E1A1A"/>
                <w:sz w:val="20"/>
                <w:szCs w:val="20"/>
              </w:rPr>
            </w:rPrChange>
          </w:rPr>
          <w:t xml:space="preserve">erformance </w:t>
        </w:r>
      </w:ins>
      <w:ins w:id="810" w:author="MEYTAR" w:date="2015-04-21T10:51:00Z">
        <w:r w:rsidR="00E479DB" w:rsidRPr="00D011C8">
          <w:rPr>
            <w:rFonts w:ascii="Times New Roman" w:hAnsi="Times New Roman" w:cs="Times New Roman"/>
            <w:sz w:val="24"/>
            <w:szCs w:val="24"/>
            <w:rPrChange w:id="811" w:author="MEYTAR" w:date="2015-04-25T22:00:00Z">
              <w:rPr>
                <w:rFonts w:ascii="Times New Roman" w:hAnsi="Times New Roman" w:cs="Times New Roman"/>
              </w:rPr>
            </w:rPrChange>
          </w:rPr>
          <w:t>a</w:t>
        </w:r>
      </w:ins>
      <w:ins w:id="812" w:author="MEYTAR" w:date="2015-04-21T10:49:00Z">
        <w:r w:rsidR="00861ED3" w:rsidRPr="00D011C8">
          <w:rPr>
            <w:rFonts w:ascii="Times New Roman" w:hAnsi="Times New Roman" w:cs="Times New Roman"/>
            <w:sz w:val="24"/>
            <w:szCs w:val="24"/>
            <w:rPrChange w:id="813" w:author="MEYTAR" w:date="2015-04-25T22:00:00Z">
              <w:rPr>
                <w:rFonts w:ascii="TimesLTStd-Italic" w:hAnsi="TimesLTStd-Italic" w:cs="TimesLTStd-Italic"/>
                <w:i/>
                <w:iCs/>
                <w:color w:val="1E1A1A"/>
                <w:sz w:val="20"/>
                <w:szCs w:val="20"/>
              </w:rPr>
            </w:rPrChange>
          </w:rPr>
          <w:t xml:space="preserve">nalysis of </w:t>
        </w:r>
      </w:ins>
      <w:ins w:id="814" w:author="MEYTAR" w:date="2015-04-21T10:51:00Z">
        <w:r w:rsidR="00E479DB" w:rsidRPr="00D011C8">
          <w:rPr>
            <w:rFonts w:ascii="Times New Roman" w:hAnsi="Times New Roman" w:cs="Times New Roman"/>
            <w:sz w:val="24"/>
            <w:szCs w:val="24"/>
            <w:rPrChange w:id="815" w:author="MEYTAR" w:date="2015-04-25T22:00:00Z">
              <w:rPr>
                <w:rFonts w:ascii="Times New Roman" w:hAnsi="Times New Roman" w:cs="Times New Roman"/>
              </w:rPr>
            </w:rPrChange>
          </w:rPr>
          <w:t>e</w:t>
        </w:r>
      </w:ins>
      <w:ins w:id="816" w:author="MEYTAR" w:date="2015-04-21T10:49:00Z">
        <w:r w:rsidR="00861ED3" w:rsidRPr="00D011C8">
          <w:rPr>
            <w:rFonts w:ascii="Times New Roman" w:hAnsi="Times New Roman" w:cs="Times New Roman"/>
            <w:sz w:val="24"/>
            <w:szCs w:val="24"/>
            <w:rPrChange w:id="817" w:author="MEYTAR" w:date="2015-04-25T22:00:00Z">
              <w:rPr>
                <w:rFonts w:ascii="TimesLTStd-Italic" w:hAnsi="TimesLTStd-Italic" w:cs="TimesLTStd-Italic"/>
                <w:i/>
                <w:iCs/>
                <w:color w:val="1E1A1A"/>
                <w:sz w:val="20"/>
                <w:szCs w:val="20"/>
              </w:rPr>
            </w:rPrChange>
          </w:rPr>
          <w:t xml:space="preserve">stimation </w:t>
        </w:r>
      </w:ins>
      <w:ins w:id="818" w:author="MEYTAR" w:date="2015-04-21T10:51:00Z">
        <w:r w:rsidR="00E479DB" w:rsidRPr="00D011C8">
          <w:rPr>
            <w:rFonts w:ascii="Times New Roman" w:hAnsi="Times New Roman" w:cs="Times New Roman"/>
            <w:sz w:val="24"/>
            <w:szCs w:val="24"/>
            <w:rPrChange w:id="819" w:author="MEYTAR" w:date="2015-04-25T22:00:00Z">
              <w:rPr>
                <w:rFonts w:ascii="Times New Roman" w:hAnsi="Times New Roman" w:cs="Times New Roman"/>
              </w:rPr>
            </w:rPrChange>
          </w:rPr>
          <w:t>s</w:t>
        </w:r>
      </w:ins>
      <w:ins w:id="820" w:author="MEYTAR" w:date="2015-04-21T10:49:00Z">
        <w:r w:rsidR="00861ED3" w:rsidRPr="00D011C8">
          <w:rPr>
            <w:rFonts w:ascii="Times New Roman" w:hAnsi="Times New Roman" w:cs="Times New Roman"/>
            <w:sz w:val="24"/>
            <w:szCs w:val="24"/>
            <w:rPrChange w:id="821" w:author="MEYTAR" w:date="2015-04-25T22:00:00Z">
              <w:rPr>
                <w:rFonts w:ascii="TimesLTStd-Italic" w:hAnsi="TimesLTStd-Italic" w:cs="TimesLTStd-Italic"/>
                <w:i/>
                <w:iCs/>
                <w:color w:val="1E1A1A"/>
                <w:sz w:val="20"/>
                <w:szCs w:val="20"/>
              </w:rPr>
            </w:rPrChange>
          </w:rPr>
          <w:t>ystems</w:t>
        </w:r>
      </w:ins>
      <w:ins w:id="822" w:author="MEYTAR" w:date="2015-04-21T10:51:00Z">
        <w:r w:rsidR="00E479DB" w:rsidRPr="00D011C8">
          <w:rPr>
            <w:rFonts w:ascii="Times New Roman" w:hAnsi="Times New Roman" w:cs="Times New Roman"/>
            <w:sz w:val="24"/>
            <w:szCs w:val="24"/>
            <w:rPrChange w:id="823" w:author="MEYTAR" w:date="2015-04-25T22:00:00Z">
              <w:rPr>
                <w:rFonts w:ascii="Times New Roman" w:hAnsi="Times New Roman" w:cs="Times New Roman"/>
              </w:rPr>
            </w:rPrChange>
          </w:rPr>
          <w:t>.</w:t>
        </w:r>
      </w:ins>
      <w:ins w:id="824" w:author="MEYTAR" w:date="2015-04-25T22:05:00Z">
        <w:r w:rsidR="008561E3">
          <w:rPr>
            <w:rFonts w:ascii="Times New Roman" w:hAnsi="Times New Roman" w:cs="Times New Roman"/>
            <w:sz w:val="24"/>
            <w:szCs w:val="24"/>
          </w:rPr>
          <w:t xml:space="preserve"> </w:t>
        </w:r>
      </w:ins>
      <w:ins w:id="825" w:author="MEYTAR" w:date="2015-04-21T10:58:00Z">
        <w:r w:rsidR="00861ED3" w:rsidRPr="008561E3">
          <w:rPr>
            <w:rFonts w:ascii="Times New Roman" w:hAnsi="Times New Roman" w:cs="Times New Roman"/>
            <w:sz w:val="24"/>
            <w:szCs w:val="24"/>
            <w:rPrChange w:id="826" w:author="MEYTAR" w:date="2015-04-25T22:04:00Z">
              <w:rPr/>
            </w:rPrChange>
          </w:rPr>
          <w:t xml:space="preserve"> Kalman filter is widely used for prediction of missing data </w:t>
        </w:r>
      </w:ins>
      <w:ins w:id="827" w:author="MEYTAR" w:date="2015-04-21T11:00:00Z">
        <w:r w:rsidR="00861ED3" w:rsidRPr="008561E3">
          <w:rPr>
            <w:rFonts w:ascii="Times New Roman" w:hAnsi="Times New Roman" w:cs="Times New Roman"/>
            <w:sz w:val="24"/>
            <w:szCs w:val="24"/>
            <w:rPrChange w:id="828" w:author="MEYTAR" w:date="2015-04-25T22:04:00Z">
              <w:rPr>
                <w:sz w:val="20"/>
                <w:szCs w:val="20"/>
              </w:rPr>
            </w:rPrChange>
          </w:rPr>
          <w:t xml:space="preserve">(e.g. </w:t>
        </w:r>
        <w:proofErr w:type="spellStart"/>
        <w:r w:rsidR="00861ED3" w:rsidRPr="008561E3">
          <w:rPr>
            <w:rFonts w:ascii="Times New Roman" w:hAnsi="Times New Roman" w:cs="Times New Roman"/>
            <w:sz w:val="24"/>
            <w:szCs w:val="24"/>
            <w:rPrChange w:id="829" w:author="MEYTAR" w:date="2015-04-25T22:04:00Z">
              <w:rPr>
                <w:sz w:val="20"/>
                <w:szCs w:val="20"/>
              </w:rPr>
            </w:rPrChange>
          </w:rPr>
          <w:t>Seto</w:t>
        </w:r>
        <w:proofErr w:type="spellEnd"/>
        <w:r w:rsidR="00861ED3" w:rsidRPr="008561E3">
          <w:rPr>
            <w:rFonts w:ascii="Times New Roman" w:hAnsi="Times New Roman" w:cs="Times New Roman"/>
            <w:sz w:val="24"/>
            <w:szCs w:val="24"/>
            <w:rPrChange w:id="830" w:author="MEYTAR" w:date="2015-04-25T22:04:00Z">
              <w:rPr>
                <w:sz w:val="20"/>
                <w:szCs w:val="20"/>
              </w:rPr>
            </w:rPrChange>
          </w:rPr>
          <w:t xml:space="preserve"> and Arai, 1999)</w:t>
        </w:r>
      </w:ins>
      <w:ins w:id="831" w:author="MEYTAR" w:date="2015-04-21T10:58:00Z">
        <w:r w:rsidR="00861ED3" w:rsidRPr="008561E3">
          <w:rPr>
            <w:rFonts w:ascii="Times New Roman" w:hAnsi="Times New Roman" w:cs="Times New Roman"/>
            <w:sz w:val="24"/>
            <w:szCs w:val="24"/>
            <w:rPrChange w:id="832" w:author="MEYTAR" w:date="2015-04-25T22:04:00Z">
              <w:rPr>
                <w:sz w:val="20"/>
                <w:szCs w:val="20"/>
              </w:rPr>
            </w:rPrChange>
          </w:rPr>
          <w:t xml:space="preserve"> </w:t>
        </w:r>
      </w:ins>
      <w:ins w:id="833" w:author="MEYTAR" w:date="2015-04-21T10:59:00Z">
        <w:r w:rsidR="00861ED3" w:rsidRPr="008561E3">
          <w:rPr>
            <w:rFonts w:ascii="Times New Roman" w:hAnsi="Times New Roman" w:cs="Times New Roman"/>
            <w:sz w:val="24"/>
            <w:szCs w:val="24"/>
            <w:rPrChange w:id="834" w:author="MEYTAR" w:date="2015-04-25T22:04:00Z">
              <w:rPr>
                <w:sz w:val="20"/>
                <w:szCs w:val="20"/>
              </w:rPr>
            </w:rPrChange>
          </w:rPr>
          <w:t xml:space="preserve">, but </w:t>
        </w:r>
      </w:ins>
      <w:ins w:id="835" w:author="MEYTAR" w:date="2015-04-21T11:01:00Z">
        <w:r w:rsidR="00861ED3" w:rsidRPr="008561E3">
          <w:rPr>
            <w:rFonts w:ascii="Times New Roman" w:hAnsi="Times New Roman" w:cs="Times New Roman"/>
            <w:sz w:val="24"/>
            <w:szCs w:val="24"/>
            <w:rPrChange w:id="836" w:author="MEYTAR" w:date="2015-04-25T22:04:00Z">
              <w:rPr>
                <w:sz w:val="20"/>
                <w:szCs w:val="20"/>
              </w:rPr>
            </w:rPrChange>
          </w:rPr>
          <w:t>to our knowledge</w:t>
        </w:r>
      </w:ins>
      <w:ins w:id="837" w:author="MEYTAR" w:date="2015-04-21T10:59:00Z">
        <w:r w:rsidR="00861ED3" w:rsidRPr="008561E3">
          <w:rPr>
            <w:rFonts w:ascii="Times New Roman" w:hAnsi="Times New Roman" w:cs="Times New Roman"/>
            <w:sz w:val="24"/>
            <w:szCs w:val="24"/>
            <w:rPrChange w:id="838" w:author="MEYTAR" w:date="2015-04-25T22:04:00Z">
              <w:rPr>
                <w:sz w:val="20"/>
                <w:szCs w:val="20"/>
              </w:rPr>
            </w:rPrChange>
          </w:rPr>
          <w:t xml:space="preserve"> it hasn't been used for </w:t>
        </w:r>
      </w:ins>
      <w:ins w:id="839" w:author="MEYTAR" w:date="2015-04-25T22:04:00Z">
        <w:r w:rsidR="008561E3">
          <w:rPr>
            <w:rFonts w:ascii="Times New Roman" w:hAnsi="Times New Roman" w:cs="Times New Roman"/>
            <w:sz w:val="24"/>
            <w:szCs w:val="24"/>
          </w:rPr>
          <w:t>improving</w:t>
        </w:r>
      </w:ins>
      <w:ins w:id="840" w:author="MEYTAR" w:date="2015-04-21T10:59:00Z">
        <w:r w:rsidR="00861ED3" w:rsidRPr="008561E3">
          <w:rPr>
            <w:rFonts w:ascii="Times New Roman" w:hAnsi="Times New Roman" w:cs="Times New Roman"/>
            <w:sz w:val="24"/>
            <w:szCs w:val="24"/>
            <w:rPrChange w:id="841" w:author="MEYTAR" w:date="2015-04-25T22:04:00Z">
              <w:rPr>
                <w:sz w:val="20"/>
                <w:szCs w:val="20"/>
              </w:rPr>
            </w:rPrChange>
          </w:rPr>
          <w:t xml:space="preserve"> PM estimation</w:t>
        </w:r>
      </w:ins>
      <w:ins w:id="842" w:author="MEYTAR" w:date="2015-04-25T22:04:00Z">
        <w:r w:rsidR="008561E3">
          <w:rPr>
            <w:rFonts w:ascii="Times New Roman" w:hAnsi="Times New Roman" w:cs="Times New Roman"/>
            <w:sz w:val="24"/>
            <w:szCs w:val="24"/>
          </w:rPr>
          <w:t>s</w:t>
        </w:r>
      </w:ins>
      <w:ins w:id="843" w:author="MEYTAR" w:date="2015-04-21T10:59:00Z">
        <w:r w:rsidR="00861ED3" w:rsidRPr="008561E3">
          <w:rPr>
            <w:rFonts w:ascii="Times New Roman" w:hAnsi="Times New Roman" w:cs="Times New Roman"/>
            <w:sz w:val="24"/>
            <w:szCs w:val="24"/>
            <w:rPrChange w:id="844" w:author="MEYTAR" w:date="2015-04-25T22:04:00Z">
              <w:rPr>
                <w:sz w:val="20"/>
                <w:szCs w:val="20"/>
              </w:rPr>
            </w:rPrChange>
          </w:rPr>
          <w:t xml:space="preserve"> based on satellite data.</w:t>
        </w:r>
      </w:ins>
      <w:ins w:id="845" w:author="MEYTAR" w:date="2015-04-21T11:22:00Z">
        <w:r w:rsidR="00861ED3" w:rsidRPr="008561E3">
          <w:rPr>
            <w:rFonts w:ascii="Times New Roman" w:hAnsi="Times New Roman" w:cs="Times New Roman"/>
            <w:sz w:val="24"/>
            <w:szCs w:val="24"/>
            <w:rPrChange w:id="846" w:author="MEYTAR" w:date="2015-04-25T22:04:00Z">
              <w:rPr>
                <w:sz w:val="20"/>
                <w:szCs w:val="20"/>
              </w:rPr>
            </w:rPrChange>
          </w:rPr>
          <w:t xml:space="preserve"> </w:t>
        </w:r>
      </w:ins>
    </w:p>
    <w:p w:rsidR="00983221" w:rsidRDefault="00983221" w:rsidP="001C30EB">
      <w:pPr>
        <w:spacing w:before="120" w:line="360" w:lineRule="auto"/>
        <w:ind w:left="-284" w:right="-192"/>
        <w:rPr>
          <w:ins w:id="847" w:author="MEYTAR" w:date="2015-04-21T12:16:00Z"/>
          <w:rFonts w:ascii="Times New Roman" w:hAnsi="Times New Roman" w:cs="Times New Roman"/>
        </w:rPr>
      </w:pPr>
    </w:p>
    <w:p w:rsidR="00000000" w:rsidRPr="008561E3" w:rsidRDefault="00861ED3" w:rsidP="008561E3">
      <w:pPr>
        <w:spacing w:line="360" w:lineRule="auto"/>
        <w:ind w:left="-284" w:right="-192"/>
        <w:rPr>
          <w:ins w:id="848" w:author="MEYTAR" w:date="2015-04-21T12:25:00Z"/>
          <w:rFonts w:ascii="Times New Roman" w:hAnsi="Times New Roman" w:cs="Times New Roman"/>
          <w:sz w:val="24"/>
          <w:szCs w:val="24"/>
          <w:rPrChange w:id="849" w:author="MEYTAR" w:date="2015-04-25T22:05:00Z">
            <w:rPr>
              <w:ins w:id="850" w:author="MEYTAR" w:date="2015-04-21T12:25:00Z"/>
              <w:rFonts w:ascii="Times New Roman" w:hAnsi="Times New Roman" w:cs="Times New Roman"/>
            </w:rPr>
          </w:rPrChange>
        </w:rPr>
        <w:pPrChange w:id="851" w:author="MEYTAR" w:date="2015-04-25T22:05:00Z">
          <w:pPr>
            <w:spacing w:before="120" w:line="360" w:lineRule="auto"/>
            <w:ind w:left="-284" w:right="-192"/>
          </w:pPr>
        </w:pPrChange>
      </w:pPr>
      <w:ins w:id="852" w:author="MEYTAR" w:date="2015-04-21T12:16:00Z">
        <w:r w:rsidRPr="008561E3">
          <w:rPr>
            <w:rFonts w:ascii="Times New Roman" w:hAnsi="Times New Roman" w:cs="Times New Roman"/>
            <w:sz w:val="24"/>
            <w:szCs w:val="24"/>
            <w:u w:val="single"/>
            <w:rPrChange w:id="853" w:author="MEYTAR" w:date="2015-04-25T22:05:00Z">
              <w:rPr>
                <w:rFonts w:ascii="Times New Roman" w:hAnsi="Times New Roman" w:cs="Times New Roman"/>
              </w:rPr>
            </w:rPrChange>
          </w:rPr>
          <w:t>The problem definition</w:t>
        </w:r>
        <w:r w:rsidR="00983221" w:rsidRPr="008561E3">
          <w:rPr>
            <w:rFonts w:ascii="Times New Roman" w:hAnsi="Times New Roman" w:cs="Times New Roman"/>
            <w:sz w:val="24"/>
            <w:szCs w:val="24"/>
            <w:rPrChange w:id="854" w:author="MEYTAR" w:date="2015-04-25T22:05:00Z">
              <w:rPr>
                <w:rFonts w:ascii="Times New Roman" w:hAnsi="Times New Roman" w:cs="Times New Roman"/>
              </w:rPr>
            </w:rPrChange>
          </w:rPr>
          <w:t xml:space="preserve">: </w:t>
        </w:r>
      </w:ins>
      <w:ins w:id="855" w:author="MEYTAR" w:date="2015-04-21T12:17:00Z">
        <w:r w:rsidRPr="008561E3">
          <w:rPr>
            <w:rFonts w:ascii="Times New Roman" w:hAnsi="Times New Roman" w:cs="Times New Roman"/>
            <w:sz w:val="24"/>
            <w:szCs w:val="24"/>
            <w:rPrChange w:id="856" w:author="MEYTAR" w:date="2015-04-25T22:05:00Z">
              <w:rPr>
                <w:b/>
                <w:bCs/>
                <w:lang w:val="es-PE"/>
              </w:rPr>
            </w:rPrChange>
          </w:rPr>
          <w:t>Find an estimate x of state vector x from incomplete and noisy measurement vector y</w:t>
        </w:r>
        <w:r w:rsidR="00983221" w:rsidRPr="008561E3">
          <w:rPr>
            <w:rFonts w:ascii="Times New Roman" w:hAnsi="Times New Roman" w:cs="Times New Roman"/>
            <w:sz w:val="24"/>
            <w:szCs w:val="24"/>
            <w:rPrChange w:id="857" w:author="MEYTAR" w:date="2015-04-25T22:05:00Z">
              <w:rPr>
                <w:rFonts w:ascii="Times New Roman" w:hAnsi="Times New Roman" w:cs="Times New Roman"/>
              </w:rPr>
            </w:rPrChange>
          </w:rPr>
          <w:t xml:space="preserve"> while x is represented by AOD retrieved </w:t>
        </w:r>
      </w:ins>
      <w:ins w:id="858" w:author="MEYTAR" w:date="2015-04-23T01:04:00Z">
        <w:r w:rsidR="00F21FD6" w:rsidRPr="008561E3">
          <w:rPr>
            <w:rFonts w:ascii="Times New Roman" w:hAnsi="Times New Roman" w:cs="Times New Roman"/>
            <w:sz w:val="24"/>
            <w:szCs w:val="24"/>
            <w:rPrChange w:id="859" w:author="MEYTAR" w:date="2015-04-25T22:05:00Z">
              <w:rPr>
                <w:rFonts w:ascii="Times New Roman" w:hAnsi="Times New Roman" w:cs="Times New Roman"/>
              </w:rPr>
            </w:rPrChange>
          </w:rPr>
          <w:t>from</w:t>
        </w:r>
      </w:ins>
      <w:ins w:id="860" w:author="MEYTAR" w:date="2015-04-21T12:17:00Z">
        <w:r w:rsidR="00983221" w:rsidRPr="008561E3">
          <w:rPr>
            <w:rFonts w:ascii="Times New Roman" w:hAnsi="Times New Roman" w:cs="Times New Roman"/>
            <w:sz w:val="24"/>
            <w:szCs w:val="24"/>
            <w:rPrChange w:id="861" w:author="MEYTAR" w:date="2015-04-25T22:05:00Z">
              <w:rPr>
                <w:rFonts w:ascii="Times New Roman" w:hAnsi="Times New Roman" w:cs="Times New Roman"/>
              </w:rPr>
            </w:rPrChange>
          </w:rPr>
          <w:t xml:space="preserve"> different s</w:t>
        </w:r>
      </w:ins>
      <w:ins w:id="862" w:author="MEYTAR" w:date="2015-04-21T12:20:00Z">
        <w:r w:rsidR="00983221" w:rsidRPr="008561E3">
          <w:rPr>
            <w:rFonts w:ascii="Times New Roman" w:hAnsi="Times New Roman" w:cs="Times New Roman"/>
            <w:sz w:val="24"/>
            <w:szCs w:val="24"/>
            <w:rPrChange w:id="863" w:author="MEYTAR" w:date="2015-04-25T22:05:00Z">
              <w:rPr>
                <w:rFonts w:ascii="Times New Roman" w:hAnsi="Times New Roman" w:cs="Times New Roman"/>
              </w:rPr>
            </w:rPrChange>
          </w:rPr>
          <w:t>ources</w:t>
        </w:r>
      </w:ins>
      <w:ins w:id="864" w:author="MEYTAR" w:date="2015-04-21T12:17:00Z">
        <w:r w:rsidR="00983221" w:rsidRPr="008561E3">
          <w:rPr>
            <w:rFonts w:ascii="Times New Roman" w:hAnsi="Times New Roman" w:cs="Times New Roman"/>
            <w:sz w:val="24"/>
            <w:szCs w:val="24"/>
            <w:rPrChange w:id="865" w:author="MEYTAR" w:date="2015-04-25T22:05:00Z">
              <w:rPr>
                <w:rFonts w:ascii="Times New Roman" w:hAnsi="Times New Roman" w:cs="Times New Roman"/>
              </w:rPr>
            </w:rPrChange>
          </w:rPr>
          <w:t xml:space="preserve">, and y is </w:t>
        </w:r>
      </w:ins>
      <w:ins w:id="866" w:author="MEYTAR" w:date="2015-04-21T12:18:00Z">
        <w:r w:rsidR="00983221" w:rsidRPr="008561E3">
          <w:rPr>
            <w:rFonts w:ascii="Times New Roman" w:hAnsi="Times New Roman" w:cs="Times New Roman"/>
            <w:sz w:val="24"/>
            <w:szCs w:val="24"/>
            <w:rPrChange w:id="867" w:author="MEYTAR" w:date="2015-04-25T22:05:00Z">
              <w:rPr>
                <w:rFonts w:ascii="Times New Roman" w:hAnsi="Times New Roman" w:cs="Times New Roman"/>
              </w:rPr>
            </w:rPrChange>
          </w:rPr>
          <w:t xml:space="preserve">ground </w:t>
        </w:r>
      </w:ins>
      <w:ins w:id="868" w:author="MEYTAR" w:date="2015-04-21T12:17:00Z">
        <w:r w:rsidR="00983221" w:rsidRPr="008561E3">
          <w:rPr>
            <w:rFonts w:ascii="Times New Roman" w:hAnsi="Times New Roman" w:cs="Times New Roman"/>
            <w:sz w:val="24"/>
            <w:szCs w:val="24"/>
            <w:rPrChange w:id="869" w:author="MEYTAR" w:date="2015-04-25T22:05:00Z">
              <w:rPr>
                <w:rFonts w:ascii="Times New Roman" w:hAnsi="Times New Roman" w:cs="Times New Roman"/>
              </w:rPr>
            </w:rPrChange>
          </w:rPr>
          <w:t>PM</w:t>
        </w:r>
      </w:ins>
      <w:ins w:id="870" w:author="MEYTAR" w:date="2015-04-21T12:18:00Z">
        <w:r w:rsidR="00983221" w:rsidRPr="008561E3">
          <w:rPr>
            <w:rFonts w:ascii="Times New Roman" w:hAnsi="Times New Roman" w:cs="Times New Roman"/>
            <w:sz w:val="24"/>
            <w:szCs w:val="24"/>
            <w:rPrChange w:id="871" w:author="MEYTAR" w:date="2015-04-25T22:05:00Z">
              <w:rPr>
                <w:rFonts w:ascii="Times New Roman" w:hAnsi="Times New Roman" w:cs="Times New Roman"/>
              </w:rPr>
            </w:rPrChange>
          </w:rPr>
          <w:t xml:space="preserve"> measurements.</w:t>
        </w:r>
      </w:ins>
    </w:p>
    <w:p w:rsidR="00000000" w:rsidRDefault="008561E3">
      <w:pPr>
        <w:spacing w:before="120" w:line="360" w:lineRule="auto"/>
        <w:ind w:left="-1134" w:right="-618"/>
        <w:jc w:val="right"/>
        <w:rPr>
          <w:ins w:id="872" w:author="MEYTAR" w:date="2015-04-21T12:28:00Z"/>
          <w:rFonts w:ascii="Times New Roman" w:hAnsi="Times New Roman" w:cs="Times New Roman"/>
        </w:rPr>
        <w:pPrChange w:id="873" w:author="MEYTAR" w:date="2015-04-22T13:42:00Z">
          <w:pPr>
            <w:spacing w:before="120" w:line="360" w:lineRule="auto"/>
            <w:ind w:left="-284" w:right="-192"/>
          </w:pPr>
        </w:pPrChange>
      </w:pPr>
      <w:ins w:id="874" w:author="MEYTAR" w:date="2015-04-25T22:07:00Z">
        <w:r>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left:0;text-align:left;margin-left:216.1pt;margin-top:197pt;width:30.55pt;height:22.65pt;z-index:251662336;mso-height-percent:200;mso-height-percent:200;mso-width-relative:margin;mso-height-relative:margin" stroked="f">
              <v:textbox style="mso-fit-shape-to-text:t">
                <w:txbxContent>
                  <w:p w:rsidR="008561E3" w:rsidRDefault="008561E3" w:rsidP="00AA0559">
                    <w:pPr>
                      <w:pPrChange w:id="875" w:author="MEYTAR" w:date="2015-04-25T22:09:00Z">
                        <w:pPr/>
                      </w:pPrChange>
                    </w:pPr>
                    <w:ins w:id="876" w:author="MEYTAR" w:date="2015-04-25T22:06:00Z">
                      <w:r>
                        <w:t>(</w:t>
                      </w:r>
                    </w:ins>
                    <w:ins w:id="877" w:author="MEYTAR" w:date="2015-04-25T22:09:00Z">
                      <w:r w:rsidR="00AA0559">
                        <w:t>d</w:t>
                      </w:r>
                    </w:ins>
                    <w:ins w:id="878" w:author="MEYTAR" w:date="2015-04-25T22:06:00Z">
                      <w:r>
                        <w:t>)</w:t>
                      </w:r>
                    </w:ins>
                  </w:p>
                </w:txbxContent>
              </v:textbox>
            </v:shape>
          </w:pict>
        </w:r>
        <w:r>
          <w:rPr>
            <w:rFonts w:ascii="Times New Roman" w:hAnsi="Times New Roman" w:cs="Times New Roman"/>
            <w:noProof/>
          </w:rPr>
          <w:pict>
            <v:shape id="_x0000_s1029" type="#_x0000_t202" style="position:absolute;left:0;text-align:left;margin-left:403.1pt;margin-top:193.75pt;width:30.55pt;height:22.65pt;z-index:251663360;mso-height-percent:200;mso-height-percent:200;mso-width-relative:margin;mso-height-relative:margin" stroked="f">
              <v:textbox style="mso-fit-shape-to-text:t">
                <w:txbxContent>
                  <w:p w:rsidR="008561E3" w:rsidRDefault="008561E3" w:rsidP="00AA0559">
                    <w:pPr>
                      <w:pPrChange w:id="879" w:author="MEYTAR" w:date="2015-04-25T22:09:00Z">
                        <w:pPr/>
                      </w:pPrChange>
                    </w:pPr>
                    <w:ins w:id="880" w:author="MEYTAR" w:date="2015-04-25T22:06:00Z">
                      <w:r>
                        <w:t>(</w:t>
                      </w:r>
                    </w:ins>
                    <w:ins w:id="881" w:author="MEYTAR" w:date="2015-04-25T22:09:00Z">
                      <w:r w:rsidR="00AA0559">
                        <w:t>c</w:t>
                      </w:r>
                    </w:ins>
                    <w:ins w:id="882" w:author="MEYTAR" w:date="2015-04-25T22:06:00Z">
                      <w:r>
                        <w:t>)</w:t>
                      </w:r>
                    </w:ins>
                  </w:p>
                </w:txbxContent>
              </v:textbox>
            </v:shape>
          </w:pict>
        </w:r>
        <w:r>
          <w:rPr>
            <w:rFonts w:ascii="Times New Roman" w:hAnsi="Times New Roman" w:cs="Times New Roman"/>
            <w:noProof/>
          </w:rPr>
          <w:pict>
            <v:shape id="_x0000_s1027" type="#_x0000_t202" style="position:absolute;left:0;text-align:left;margin-left:400.6pt;margin-top:34.25pt;width:30.55pt;height:22.65pt;z-index:251661312;mso-height-percent:200;mso-height-percent:200;mso-width-relative:margin;mso-height-relative:margin" stroked="f">
              <v:textbox style="mso-fit-shape-to-text:t">
                <w:txbxContent>
                  <w:p w:rsidR="008561E3" w:rsidRDefault="008561E3" w:rsidP="008561E3">
                    <w:pPr>
                      <w:pPrChange w:id="883" w:author="MEYTAR" w:date="2015-04-25T22:07:00Z">
                        <w:pPr/>
                      </w:pPrChange>
                    </w:pPr>
                    <w:ins w:id="884" w:author="MEYTAR" w:date="2015-04-25T22:06:00Z">
                      <w:r>
                        <w:t>(</w:t>
                      </w:r>
                    </w:ins>
                    <w:ins w:id="885" w:author="MEYTAR" w:date="2015-04-25T22:07:00Z">
                      <w:r>
                        <w:t>b</w:t>
                      </w:r>
                    </w:ins>
                    <w:ins w:id="886" w:author="MEYTAR" w:date="2015-04-25T22:06:00Z">
                      <w:r>
                        <w:t>)</w:t>
                      </w:r>
                    </w:ins>
                  </w:p>
                </w:txbxContent>
              </v:textbox>
            </v:shape>
          </w:pict>
        </w:r>
      </w:ins>
      <w:ins w:id="887" w:author="MEYTAR" w:date="2015-04-25T22:06:00Z">
        <w:r w:rsidRPr="008561E3">
          <w:rPr>
            <w:rFonts w:ascii="Times New Roman" w:hAnsi="Times New Roman" w:cs="Times New Roman"/>
            <w:noProof/>
            <w:lang w:eastAsia="zh-TW" w:bidi="ar-SA"/>
          </w:rPr>
          <w:pict>
            <v:shape id="_x0000_s1026" type="#_x0000_t202" style="position:absolute;left:0;text-align:left;margin-left:209.6pt;margin-top:34.25pt;width:30.55pt;height:23.4pt;z-index:251660288;mso-height-percent:200;mso-height-percent:200;mso-width-relative:margin;mso-height-relative:margin" stroked="f">
              <v:textbox style="mso-fit-shape-to-text:t">
                <w:txbxContent>
                  <w:p w:rsidR="008561E3" w:rsidRDefault="008561E3" w:rsidP="008561E3">
                    <w:ins w:id="888" w:author="MEYTAR" w:date="2015-04-25T22:06:00Z">
                      <w:r>
                        <w:t>(a)</w:t>
                      </w:r>
                    </w:ins>
                  </w:p>
                </w:txbxContent>
              </v:textbox>
            </v:shape>
          </w:pict>
        </w:r>
      </w:ins>
      <w:ins w:id="889" w:author="MEYTAR" w:date="2015-04-22T13:39:00Z">
        <w:r w:rsidR="001B7572">
          <w:rPr>
            <w:rFonts w:ascii="Times New Roman" w:hAnsi="Times New Roman" w:cs="Times New Roman"/>
            <w:noProof/>
            <w:rPrChange w:id="890">
              <w:rPr>
                <w:noProof/>
              </w:rPr>
            </w:rPrChange>
          </w:rPr>
          <w:drawing>
            <wp:inline distT="0" distB="0" distL="0" distR="0">
              <wp:extent cx="2337511" cy="1993900"/>
              <wp:effectExtent l="19050" t="0" r="5639" b="0"/>
              <wp:docPr id="7" name="Picture 6" descr="f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eg"/>
                      <pic:cNvPicPr/>
                    </pic:nvPicPr>
                    <pic:blipFill>
                      <a:blip r:embed="rId9" cstate="print"/>
                      <a:stretch>
                        <a:fillRect/>
                      </a:stretch>
                    </pic:blipFill>
                    <pic:spPr>
                      <a:xfrm>
                        <a:off x="0" y="0"/>
                        <a:ext cx="2338355" cy="1994620"/>
                      </a:xfrm>
                      <a:prstGeom prst="rect">
                        <a:avLst/>
                      </a:prstGeom>
                    </pic:spPr>
                  </pic:pic>
                </a:graphicData>
              </a:graphic>
            </wp:inline>
          </w:drawing>
        </w:r>
      </w:ins>
      <w:ins w:id="891" w:author="MEYTAR" w:date="2015-04-22T13:37:00Z">
        <w:r w:rsidR="001B7572">
          <w:rPr>
            <w:rFonts w:ascii="Times New Roman" w:hAnsi="Times New Roman" w:cs="Times New Roman"/>
            <w:noProof/>
            <w:rPrChange w:id="892">
              <w:rPr>
                <w:noProof/>
              </w:rPr>
            </w:rPrChange>
          </w:rPr>
          <w:drawing>
            <wp:inline distT="0" distB="0" distL="0" distR="0">
              <wp:extent cx="2413923" cy="2025650"/>
              <wp:effectExtent l="19050" t="0" r="5427" b="0"/>
              <wp:docPr id="3" name="Picture 2" descr="fi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eg"/>
                      <pic:cNvPicPr/>
                    </pic:nvPicPr>
                    <pic:blipFill>
                      <a:blip r:embed="rId10" cstate="print"/>
                      <a:srcRect b="2974"/>
                      <a:stretch>
                        <a:fillRect/>
                      </a:stretch>
                    </pic:blipFill>
                    <pic:spPr>
                      <a:xfrm>
                        <a:off x="0" y="0"/>
                        <a:ext cx="2413923" cy="2025650"/>
                      </a:xfrm>
                      <a:prstGeom prst="rect">
                        <a:avLst/>
                      </a:prstGeom>
                    </pic:spPr>
                  </pic:pic>
                </a:graphicData>
              </a:graphic>
            </wp:inline>
          </w:drawing>
        </w:r>
      </w:ins>
      <w:ins w:id="893" w:author="MEYTAR" w:date="2015-04-22T13:41:00Z">
        <w:r w:rsidR="00C823A8">
          <w:rPr>
            <w:rFonts w:ascii="Times New Roman" w:hAnsi="Times New Roman" w:cs="Times New Roman"/>
          </w:rPr>
          <w:t xml:space="preserve">                 </w:t>
        </w:r>
      </w:ins>
      <w:ins w:id="894" w:author="MEYTAR" w:date="2015-04-23T01:05:00Z">
        <w:r w:rsidR="001B7572">
          <w:rPr>
            <w:rFonts w:ascii="Times New Roman" w:hAnsi="Times New Roman" w:cs="Times New Roman"/>
            <w:noProof/>
            <w:rPrChange w:id="895">
              <w:rPr>
                <w:noProof/>
              </w:rPr>
            </w:rPrChange>
          </w:rPr>
          <w:drawing>
            <wp:inline distT="0" distB="0" distL="0" distR="0">
              <wp:extent cx="2330450" cy="1987875"/>
              <wp:effectExtent l="19050" t="0" r="0" b="0"/>
              <wp:docPr id="12" name="Picture 5" descr="fi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eg"/>
                      <pic:cNvPicPr/>
                    </pic:nvPicPr>
                    <pic:blipFill>
                      <a:blip r:embed="rId11" cstate="print"/>
                      <a:stretch>
                        <a:fillRect/>
                      </a:stretch>
                    </pic:blipFill>
                    <pic:spPr>
                      <a:xfrm>
                        <a:off x="0" y="0"/>
                        <a:ext cx="2334984" cy="1991742"/>
                      </a:xfrm>
                      <a:prstGeom prst="rect">
                        <a:avLst/>
                      </a:prstGeom>
                    </pic:spPr>
                  </pic:pic>
                </a:graphicData>
              </a:graphic>
            </wp:inline>
          </w:drawing>
        </w:r>
      </w:ins>
      <w:ins w:id="896" w:author="MEYTAR" w:date="2015-04-22T13:41:00Z">
        <w:r w:rsidR="001B7572">
          <w:rPr>
            <w:rFonts w:ascii="Times New Roman" w:hAnsi="Times New Roman" w:cs="Times New Roman"/>
            <w:noProof/>
            <w:rPrChange w:id="897">
              <w:rPr>
                <w:noProof/>
              </w:rPr>
            </w:rPrChange>
          </w:rPr>
          <w:drawing>
            <wp:inline distT="0" distB="0" distL="0" distR="0">
              <wp:extent cx="2343150" cy="1937719"/>
              <wp:effectExtent l="19050" t="0" r="0" b="0"/>
              <wp:docPr id="10" name="Picture 3" descr="fi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eg"/>
                      <pic:cNvPicPr/>
                    </pic:nvPicPr>
                    <pic:blipFill>
                      <a:blip r:embed="rId12" cstate="print"/>
                      <a:srcRect t="4412"/>
                      <a:stretch>
                        <a:fillRect/>
                      </a:stretch>
                    </pic:blipFill>
                    <pic:spPr>
                      <a:xfrm>
                        <a:off x="0" y="0"/>
                        <a:ext cx="2343150" cy="1937719"/>
                      </a:xfrm>
                      <a:prstGeom prst="rect">
                        <a:avLst/>
                      </a:prstGeom>
                    </pic:spPr>
                  </pic:pic>
                </a:graphicData>
              </a:graphic>
            </wp:inline>
          </w:drawing>
        </w:r>
      </w:ins>
    </w:p>
    <w:p w:rsidR="00000000" w:rsidRPr="00956679" w:rsidRDefault="00861ED3" w:rsidP="00956679">
      <w:pPr>
        <w:spacing w:line="360" w:lineRule="auto"/>
        <w:ind w:left="-284" w:right="-192"/>
        <w:rPr>
          <w:ins w:id="898" w:author="MEYTAR" w:date="2015-04-25T22:11:00Z"/>
          <w:rFonts w:ascii="Times New Roman" w:hAnsi="Times New Roman" w:cs="Times New Roman"/>
          <w:sz w:val="24"/>
          <w:szCs w:val="24"/>
          <w:rPrChange w:id="899" w:author="MEYTAR" w:date="2015-04-25T22:34:00Z">
            <w:rPr>
              <w:ins w:id="900" w:author="MEYTAR" w:date="2015-04-25T22:11:00Z"/>
              <w:rFonts w:ascii="Times New Roman" w:hAnsi="Times New Roman" w:cs="Times New Roman"/>
            </w:rPr>
          </w:rPrChange>
        </w:rPr>
        <w:pPrChange w:id="901" w:author="MEYTAR" w:date="2015-04-25T22:34:00Z">
          <w:pPr>
            <w:spacing w:before="120" w:line="360" w:lineRule="auto"/>
            <w:ind w:left="-284" w:right="-192"/>
          </w:pPr>
        </w:pPrChange>
      </w:pPr>
      <w:ins w:id="902" w:author="MEYTAR" w:date="2015-04-22T13:42:00Z">
        <w:r w:rsidRPr="00861ED3">
          <w:rPr>
            <w:rFonts w:ascii="Times New Roman" w:hAnsi="Times New Roman" w:cs="Times New Roman"/>
            <w:highlight w:val="yellow"/>
            <w:rPrChange w:id="903" w:author="MEYTAR" w:date="2015-04-23T01:08:00Z">
              <w:rPr>
                <w:rFonts w:ascii="Times New Roman" w:hAnsi="Times New Roman" w:cs="Times New Roman"/>
              </w:rPr>
            </w:rPrChange>
          </w:rPr>
          <w:t>Figure 1</w:t>
        </w:r>
        <w:r w:rsidR="00C823A8">
          <w:rPr>
            <w:rFonts w:ascii="Times New Roman" w:hAnsi="Times New Roman" w:cs="Times New Roman"/>
          </w:rPr>
          <w:t xml:space="preserve">. </w:t>
        </w:r>
      </w:ins>
      <w:ins w:id="904" w:author="MEYTAR" w:date="2015-04-23T01:06:00Z">
        <w:r w:rsidR="00F21FD6" w:rsidRPr="00956679">
          <w:rPr>
            <w:rFonts w:ascii="Times New Roman" w:hAnsi="Times New Roman" w:cs="Times New Roman"/>
            <w:sz w:val="24"/>
            <w:szCs w:val="24"/>
            <w:rPrChange w:id="905" w:author="MEYTAR" w:date="2015-04-25T22:34:00Z">
              <w:rPr>
                <w:rFonts w:ascii="Times New Roman" w:hAnsi="Times New Roman" w:cs="Times New Roman"/>
              </w:rPr>
            </w:rPrChange>
          </w:rPr>
          <w:t>Collocated data time series for the year 2008, for station KMR (a) m</w:t>
        </w:r>
      </w:ins>
      <w:ins w:id="906" w:author="MEYTAR" w:date="2015-04-23T01:08:00Z">
        <w:r w:rsidR="007E5A7B" w:rsidRPr="00956679">
          <w:rPr>
            <w:rFonts w:ascii="Times New Roman" w:hAnsi="Times New Roman" w:cs="Times New Roman"/>
            <w:sz w:val="24"/>
            <w:szCs w:val="24"/>
            <w:rPrChange w:id="907" w:author="MEYTAR" w:date="2015-04-25T22:34:00Z">
              <w:rPr>
                <w:rFonts w:ascii="Times New Roman" w:hAnsi="Times New Roman" w:cs="Times New Roman"/>
              </w:rPr>
            </w:rPrChange>
          </w:rPr>
          <w:t xml:space="preserve">easured </w:t>
        </w:r>
      </w:ins>
      <w:ins w:id="908" w:author="MEYTAR" w:date="2015-04-25T22:08:00Z">
        <w:r w:rsidR="00AA0559" w:rsidRPr="00956679">
          <w:rPr>
            <w:rFonts w:ascii="Times New Roman" w:hAnsi="Times New Roman" w:cs="Times New Roman"/>
            <w:sz w:val="24"/>
            <w:szCs w:val="24"/>
            <w:rPrChange w:id="909" w:author="MEYTAR" w:date="2015-04-25T22:34:00Z">
              <w:rPr>
                <w:rFonts w:ascii="Times New Roman" w:hAnsi="Times New Roman" w:cs="Times New Roman"/>
              </w:rPr>
            </w:rPrChange>
          </w:rPr>
          <w:t xml:space="preserve">daily </w:t>
        </w:r>
      </w:ins>
      <w:ins w:id="910" w:author="MEYTAR" w:date="2015-04-23T01:08:00Z">
        <w:r w:rsidR="007E5A7B" w:rsidRPr="00956679">
          <w:rPr>
            <w:rFonts w:ascii="Times New Roman" w:hAnsi="Times New Roman" w:cs="Times New Roman"/>
            <w:sz w:val="24"/>
            <w:szCs w:val="24"/>
            <w:rPrChange w:id="911" w:author="MEYTAR" w:date="2015-04-25T22:34:00Z">
              <w:rPr>
                <w:rFonts w:ascii="Times New Roman" w:hAnsi="Times New Roman" w:cs="Times New Roman"/>
              </w:rPr>
            </w:rPrChange>
          </w:rPr>
          <w:t xml:space="preserve">PM2.5 </w:t>
        </w:r>
      </w:ins>
      <w:ins w:id="912" w:author="MEYTAR" w:date="2015-04-25T22:08:00Z">
        <w:r w:rsidR="00AA0559" w:rsidRPr="00956679">
          <w:rPr>
            <w:rFonts w:ascii="Times New Roman" w:hAnsi="Times New Roman" w:cs="Times New Roman"/>
            <w:sz w:val="24"/>
            <w:szCs w:val="24"/>
            <w:rPrChange w:id="913" w:author="MEYTAR" w:date="2015-04-25T22:34:00Z">
              <w:rPr>
                <w:rFonts w:ascii="Times New Roman" w:hAnsi="Times New Roman" w:cs="Times New Roman"/>
              </w:rPr>
            </w:rPrChange>
          </w:rPr>
          <w:t xml:space="preserve">concentrations </w:t>
        </w:r>
      </w:ins>
      <w:ins w:id="914" w:author="MEYTAR" w:date="2015-04-23T01:08:00Z">
        <w:r w:rsidR="007E5A7B" w:rsidRPr="00956679">
          <w:rPr>
            <w:rFonts w:ascii="Times New Roman" w:hAnsi="Times New Roman" w:cs="Times New Roman"/>
            <w:sz w:val="24"/>
            <w:szCs w:val="24"/>
            <w:rPrChange w:id="915" w:author="MEYTAR" w:date="2015-04-25T22:34:00Z">
              <w:rPr>
                <w:rFonts w:ascii="Times New Roman" w:hAnsi="Times New Roman" w:cs="Times New Roman"/>
              </w:rPr>
            </w:rPrChange>
          </w:rPr>
          <w:t>(b)</w:t>
        </w:r>
      </w:ins>
      <w:ins w:id="916" w:author="MEYTAR" w:date="2015-04-23T01:07:00Z">
        <w:r w:rsidR="00F21FD6" w:rsidRPr="00956679">
          <w:rPr>
            <w:rFonts w:ascii="Times New Roman" w:hAnsi="Times New Roman" w:cs="Times New Roman"/>
            <w:sz w:val="24"/>
            <w:szCs w:val="24"/>
            <w:rPrChange w:id="917" w:author="MEYTAR" w:date="2015-04-25T22:34:00Z">
              <w:rPr>
                <w:rFonts w:ascii="Times New Roman" w:hAnsi="Times New Roman" w:cs="Times New Roman"/>
              </w:rPr>
            </w:rPrChange>
          </w:rPr>
          <w:t xml:space="preserve"> </w:t>
        </w:r>
      </w:ins>
      <w:ins w:id="918" w:author="MEYTAR" w:date="2015-04-25T22:08:00Z">
        <w:r w:rsidR="00AA0559" w:rsidRPr="00956679">
          <w:rPr>
            <w:rFonts w:ascii="Times New Roman" w:hAnsi="Times New Roman" w:cs="Times New Roman"/>
            <w:sz w:val="24"/>
            <w:szCs w:val="24"/>
            <w:rPrChange w:id="919" w:author="MEYTAR" w:date="2015-04-25T22:34:00Z">
              <w:rPr>
                <w:rFonts w:ascii="Times New Roman" w:hAnsi="Times New Roman" w:cs="Times New Roman"/>
              </w:rPr>
            </w:rPrChange>
          </w:rPr>
          <w:t xml:space="preserve">daily </w:t>
        </w:r>
      </w:ins>
      <w:ins w:id="920" w:author="MEYTAR" w:date="2015-04-23T01:07:00Z">
        <w:r w:rsidR="00F21FD6" w:rsidRPr="00956679">
          <w:rPr>
            <w:rFonts w:ascii="Times New Roman" w:hAnsi="Times New Roman" w:cs="Times New Roman"/>
            <w:sz w:val="24"/>
            <w:szCs w:val="24"/>
            <w:rPrChange w:id="921" w:author="MEYTAR" w:date="2015-04-25T22:34:00Z">
              <w:rPr>
                <w:rFonts w:ascii="Times New Roman" w:hAnsi="Times New Roman" w:cs="Times New Roman"/>
              </w:rPr>
            </w:rPrChange>
          </w:rPr>
          <w:t xml:space="preserve">PM </w:t>
        </w:r>
      </w:ins>
      <w:ins w:id="922" w:author="MEYTAR" w:date="2015-04-25T22:08:00Z">
        <w:r w:rsidR="00AA0559" w:rsidRPr="00956679">
          <w:rPr>
            <w:rFonts w:ascii="Times New Roman" w:hAnsi="Times New Roman" w:cs="Times New Roman"/>
            <w:sz w:val="24"/>
            <w:szCs w:val="24"/>
            <w:rPrChange w:id="923" w:author="MEYTAR" w:date="2015-04-25T22:34:00Z">
              <w:rPr>
                <w:rFonts w:ascii="Times New Roman" w:hAnsi="Times New Roman" w:cs="Times New Roman"/>
              </w:rPr>
            </w:rPrChange>
          </w:rPr>
          <w:t xml:space="preserve">conc. </w:t>
        </w:r>
      </w:ins>
      <w:ins w:id="924" w:author="MEYTAR" w:date="2015-04-25T22:09:00Z">
        <w:r w:rsidR="00A636D0" w:rsidRPr="00956679">
          <w:rPr>
            <w:rFonts w:ascii="Times New Roman" w:hAnsi="Times New Roman" w:cs="Times New Roman"/>
            <w:sz w:val="24"/>
            <w:szCs w:val="24"/>
            <w:rPrChange w:id="925" w:author="MEYTAR" w:date="2015-04-25T22:34:00Z">
              <w:rPr>
                <w:rFonts w:ascii="Times New Roman" w:hAnsi="Times New Roman" w:cs="Times New Roman"/>
              </w:rPr>
            </w:rPrChange>
          </w:rPr>
          <w:t>estimated</w:t>
        </w:r>
        <w:r w:rsidR="00A636D0" w:rsidRPr="00956679">
          <w:rPr>
            <w:rFonts w:ascii="Times New Roman" w:hAnsi="Times New Roman" w:cs="Times New Roman"/>
            <w:sz w:val="24"/>
            <w:szCs w:val="24"/>
            <w:rPrChange w:id="926" w:author="MEYTAR" w:date="2015-04-25T22:34:00Z">
              <w:rPr>
                <w:rFonts w:ascii="Times New Roman" w:hAnsi="Times New Roman" w:cs="Times New Roman"/>
              </w:rPr>
            </w:rPrChange>
          </w:rPr>
          <w:t xml:space="preserve"> </w:t>
        </w:r>
      </w:ins>
      <w:ins w:id="927" w:author="MEYTAR" w:date="2015-04-23T01:07:00Z">
        <w:r w:rsidR="00AA0559" w:rsidRPr="00956679">
          <w:rPr>
            <w:rFonts w:ascii="Times New Roman" w:hAnsi="Times New Roman" w:cs="Times New Roman"/>
            <w:sz w:val="24"/>
            <w:szCs w:val="24"/>
            <w:rPrChange w:id="928" w:author="MEYTAR" w:date="2015-04-25T22:34:00Z">
              <w:rPr>
                <w:rFonts w:ascii="Times New Roman" w:hAnsi="Times New Roman" w:cs="Times New Roman"/>
              </w:rPr>
            </w:rPrChange>
          </w:rPr>
          <w:t>by DT</w:t>
        </w:r>
      </w:ins>
      <w:ins w:id="929" w:author="MEYTAR" w:date="2015-04-25T22:08:00Z">
        <w:r w:rsidR="00AA0559" w:rsidRPr="00956679">
          <w:rPr>
            <w:rFonts w:ascii="Times New Roman" w:hAnsi="Times New Roman" w:cs="Times New Roman"/>
            <w:sz w:val="24"/>
            <w:szCs w:val="24"/>
            <w:rPrChange w:id="930" w:author="MEYTAR" w:date="2015-04-25T22:34:00Z">
              <w:rPr>
                <w:rFonts w:ascii="Times New Roman" w:hAnsi="Times New Roman" w:cs="Times New Roman"/>
              </w:rPr>
            </w:rPrChange>
          </w:rPr>
          <w:t xml:space="preserve">-AOD </w:t>
        </w:r>
      </w:ins>
      <w:ins w:id="931" w:author="MEYTAR" w:date="2015-04-23T01:07:00Z">
        <w:r w:rsidR="00F21FD6" w:rsidRPr="00956679">
          <w:rPr>
            <w:rFonts w:ascii="Times New Roman" w:hAnsi="Times New Roman" w:cs="Times New Roman"/>
            <w:sz w:val="24"/>
            <w:szCs w:val="24"/>
            <w:rPrChange w:id="932" w:author="MEYTAR" w:date="2015-04-25T22:34:00Z">
              <w:rPr>
                <w:rFonts w:ascii="Times New Roman" w:hAnsi="Times New Roman" w:cs="Times New Roman"/>
              </w:rPr>
            </w:rPrChange>
          </w:rPr>
          <w:t>10km (</w:t>
        </w:r>
      </w:ins>
      <w:ins w:id="933" w:author="MEYTAR" w:date="2015-04-23T01:08:00Z">
        <w:r w:rsidR="007E5A7B" w:rsidRPr="00956679">
          <w:rPr>
            <w:rFonts w:ascii="Times New Roman" w:hAnsi="Times New Roman" w:cs="Times New Roman"/>
            <w:sz w:val="24"/>
            <w:szCs w:val="24"/>
            <w:rPrChange w:id="934" w:author="MEYTAR" w:date="2015-04-25T22:34:00Z">
              <w:rPr>
                <w:rFonts w:ascii="Times New Roman" w:hAnsi="Times New Roman" w:cs="Times New Roman"/>
              </w:rPr>
            </w:rPrChange>
          </w:rPr>
          <w:t>c</w:t>
        </w:r>
      </w:ins>
      <w:ins w:id="935" w:author="MEYTAR" w:date="2015-04-23T01:07:00Z">
        <w:r w:rsidR="00F21FD6" w:rsidRPr="00956679">
          <w:rPr>
            <w:rFonts w:ascii="Times New Roman" w:hAnsi="Times New Roman" w:cs="Times New Roman"/>
            <w:sz w:val="24"/>
            <w:szCs w:val="24"/>
            <w:rPrChange w:id="936" w:author="MEYTAR" w:date="2015-04-25T22:34:00Z">
              <w:rPr>
                <w:rFonts w:ascii="Times New Roman" w:hAnsi="Times New Roman" w:cs="Times New Roman"/>
              </w:rPr>
            </w:rPrChange>
          </w:rPr>
          <w:t>)</w:t>
        </w:r>
      </w:ins>
      <w:ins w:id="937" w:author="MEYTAR" w:date="2015-04-23T01:08:00Z">
        <w:r w:rsidR="007E5A7B" w:rsidRPr="00956679">
          <w:rPr>
            <w:rFonts w:ascii="Times New Roman" w:hAnsi="Times New Roman" w:cs="Times New Roman"/>
            <w:sz w:val="24"/>
            <w:szCs w:val="24"/>
            <w:rPrChange w:id="938" w:author="MEYTAR" w:date="2015-04-25T22:34:00Z">
              <w:rPr>
                <w:rFonts w:ascii="Times New Roman" w:hAnsi="Times New Roman" w:cs="Times New Roman"/>
              </w:rPr>
            </w:rPrChange>
          </w:rPr>
          <w:t xml:space="preserve"> </w:t>
        </w:r>
      </w:ins>
      <w:ins w:id="939" w:author="MEYTAR" w:date="2015-04-25T22:09:00Z">
        <w:r w:rsidR="00AA0559" w:rsidRPr="00956679">
          <w:rPr>
            <w:rFonts w:ascii="Times New Roman" w:hAnsi="Times New Roman" w:cs="Times New Roman"/>
            <w:sz w:val="24"/>
            <w:szCs w:val="24"/>
            <w:rPrChange w:id="940" w:author="MEYTAR" w:date="2015-04-25T22:34:00Z">
              <w:rPr>
                <w:rFonts w:ascii="Times New Roman" w:hAnsi="Times New Roman" w:cs="Times New Roman"/>
              </w:rPr>
            </w:rPrChange>
          </w:rPr>
          <w:t xml:space="preserve">daily </w:t>
        </w:r>
      </w:ins>
      <w:ins w:id="941" w:author="MEYTAR" w:date="2015-04-23T01:08:00Z">
        <w:r w:rsidR="007E5A7B" w:rsidRPr="00956679">
          <w:rPr>
            <w:rFonts w:ascii="Times New Roman" w:hAnsi="Times New Roman" w:cs="Times New Roman"/>
            <w:sz w:val="24"/>
            <w:szCs w:val="24"/>
            <w:rPrChange w:id="942" w:author="MEYTAR" w:date="2015-04-25T22:34:00Z">
              <w:rPr>
                <w:rFonts w:ascii="Times New Roman" w:hAnsi="Times New Roman" w:cs="Times New Roman"/>
              </w:rPr>
            </w:rPrChange>
          </w:rPr>
          <w:t xml:space="preserve">PM </w:t>
        </w:r>
      </w:ins>
      <w:ins w:id="943" w:author="MEYTAR" w:date="2015-04-25T22:10:00Z">
        <w:r w:rsidR="00A636D0" w:rsidRPr="00956679">
          <w:rPr>
            <w:rFonts w:ascii="Times New Roman" w:hAnsi="Times New Roman" w:cs="Times New Roman"/>
            <w:sz w:val="24"/>
            <w:szCs w:val="24"/>
            <w:rPrChange w:id="944" w:author="MEYTAR" w:date="2015-04-25T22:34:00Z">
              <w:rPr>
                <w:rFonts w:ascii="Times New Roman" w:hAnsi="Times New Roman" w:cs="Times New Roman"/>
              </w:rPr>
            </w:rPrChange>
          </w:rPr>
          <w:t xml:space="preserve">conc. </w:t>
        </w:r>
        <w:r w:rsidR="00A636D0" w:rsidRPr="00956679">
          <w:rPr>
            <w:rFonts w:ascii="Times New Roman" w:hAnsi="Times New Roman" w:cs="Times New Roman"/>
            <w:sz w:val="24"/>
            <w:szCs w:val="24"/>
            <w:rPrChange w:id="945" w:author="MEYTAR" w:date="2015-04-25T22:34:00Z">
              <w:rPr>
                <w:rFonts w:ascii="Times New Roman" w:hAnsi="Times New Roman" w:cs="Times New Roman"/>
              </w:rPr>
            </w:rPrChange>
          </w:rPr>
          <w:t>estimated</w:t>
        </w:r>
        <w:r w:rsidR="00A636D0" w:rsidRPr="00956679">
          <w:rPr>
            <w:rFonts w:ascii="Times New Roman" w:hAnsi="Times New Roman" w:cs="Times New Roman"/>
            <w:sz w:val="24"/>
            <w:szCs w:val="24"/>
            <w:rPrChange w:id="946" w:author="MEYTAR" w:date="2015-04-25T22:34:00Z">
              <w:rPr>
                <w:rFonts w:ascii="Times New Roman" w:hAnsi="Times New Roman" w:cs="Times New Roman"/>
              </w:rPr>
            </w:rPrChange>
          </w:rPr>
          <w:t xml:space="preserve"> </w:t>
        </w:r>
      </w:ins>
      <w:ins w:id="947" w:author="MEYTAR" w:date="2015-04-23T01:08:00Z">
        <w:r w:rsidR="007E5A7B" w:rsidRPr="00956679">
          <w:rPr>
            <w:rFonts w:ascii="Times New Roman" w:hAnsi="Times New Roman" w:cs="Times New Roman"/>
            <w:sz w:val="24"/>
            <w:szCs w:val="24"/>
            <w:rPrChange w:id="948" w:author="MEYTAR" w:date="2015-04-25T22:34:00Z">
              <w:rPr>
                <w:rFonts w:ascii="Times New Roman" w:hAnsi="Times New Roman" w:cs="Times New Roman"/>
              </w:rPr>
            </w:rPrChange>
          </w:rPr>
          <w:t>by DB</w:t>
        </w:r>
      </w:ins>
      <w:ins w:id="949" w:author="MEYTAR" w:date="2015-04-25T22:10:00Z">
        <w:r w:rsidR="00A636D0" w:rsidRPr="00956679">
          <w:rPr>
            <w:rFonts w:ascii="Times New Roman" w:hAnsi="Times New Roman" w:cs="Times New Roman"/>
            <w:sz w:val="24"/>
            <w:szCs w:val="24"/>
            <w:rPrChange w:id="950" w:author="MEYTAR" w:date="2015-04-25T22:34:00Z">
              <w:rPr>
                <w:rFonts w:ascii="Times New Roman" w:hAnsi="Times New Roman" w:cs="Times New Roman"/>
              </w:rPr>
            </w:rPrChange>
          </w:rPr>
          <w:t>-AOD</w:t>
        </w:r>
      </w:ins>
      <w:ins w:id="951" w:author="MEYTAR" w:date="2015-04-23T01:08:00Z">
        <w:r w:rsidR="007E5A7B" w:rsidRPr="00956679">
          <w:rPr>
            <w:rFonts w:ascii="Times New Roman" w:hAnsi="Times New Roman" w:cs="Times New Roman"/>
            <w:sz w:val="24"/>
            <w:szCs w:val="24"/>
            <w:rPrChange w:id="952" w:author="MEYTAR" w:date="2015-04-25T22:34:00Z">
              <w:rPr>
                <w:rFonts w:ascii="Times New Roman" w:hAnsi="Times New Roman" w:cs="Times New Roman"/>
              </w:rPr>
            </w:rPrChange>
          </w:rPr>
          <w:t xml:space="preserve"> 10km (d) </w:t>
        </w:r>
      </w:ins>
      <w:ins w:id="953" w:author="MEYTAR" w:date="2015-04-25T22:10:00Z">
        <w:r w:rsidR="00A636D0" w:rsidRPr="00956679">
          <w:rPr>
            <w:rFonts w:ascii="Times New Roman" w:hAnsi="Times New Roman" w:cs="Times New Roman"/>
            <w:sz w:val="24"/>
            <w:szCs w:val="24"/>
            <w:rPrChange w:id="954" w:author="MEYTAR" w:date="2015-04-25T22:34:00Z">
              <w:rPr>
                <w:rFonts w:ascii="Times New Roman" w:hAnsi="Times New Roman" w:cs="Times New Roman"/>
              </w:rPr>
            </w:rPrChange>
          </w:rPr>
          <w:t xml:space="preserve">daily PM conc. estimated </w:t>
        </w:r>
        <w:r w:rsidR="00A636D0" w:rsidRPr="00956679">
          <w:rPr>
            <w:rFonts w:ascii="Times New Roman" w:hAnsi="Times New Roman" w:cs="Times New Roman"/>
            <w:sz w:val="24"/>
            <w:szCs w:val="24"/>
            <w:rPrChange w:id="955" w:author="MEYTAR" w:date="2015-04-25T22:34:00Z">
              <w:rPr>
                <w:rFonts w:ascii="Times New Roman" w:hAnsi="Times New Roman" w:cs="Times New Roman"/>
              </w:rPr>
            </w:rPrChange>
          </w:rPr>
          <w:t xml:space="preserve">by </w:t>
        </w:r>
      </w:ins>
      <w:ins w:id="956" w:author="MEYTAR" w:date="2015-04-23T01:08:00Z">
        <w:r w:rsidR="007E5A7B" w:rsidRPr="00956679">
          <w:rPr>
            <w:rFonts w:ascii="Times New Roman" w:hAnsi="Times New Roman" w:cs="Times New Roman"/>
            <w:sz w:val="24"/>
            <w:szCs w:val="24"/>
            <w:rPrChange w:id="957" w:author="MEYTAR" w:date="2015-04-25T22:34:00Z">
              <w:rPr>
                <w:rFonts w:ascii="Times New Roman" w:hAnsi="Times New Roman" w:cs="Times New Roman"/>
              </w:rPr>
            </w:rPrChange>
          </w:rPr>
          <w:t>MAIAC 1km</w:t>
        </w:r>
      </w:ins>
      <w:ins w:id="958" w:author="MEYTAR" w:date="2015-04-25T22:10:00Z">
        <w:r w:rsidR="00A636D0" w:rsidRPr="00956679">
          <w:rPr>
            <w:rFonts w:ascii="Times New Roman" w:hAnsi="Times New Roman" w:cs="Times New Roman"/>
            <w:sz w:val="24"/>
            <w:szCs w:val="24"/>
            <w:rPrChange w:id="959" w:author="MEYTAR" w:date="2015-04-25T22:34:00Z">
              <w:rPr>
                <w:rFonts w:ascii="Times New Roman" w:hAnsi="Times New Roman" w:cs="Times New Roman"/>
              </w:rPr>
            </w:rPrChange>
          </w:rPr>
          <w:t>.</w:t>
        </w:r>
      </w:ins>
    </w:p>
    <w:p w:rsidR="00A636D0" w:rsidRPr="00956679" w:rsidRDefault="00A636D0" w:rsidP="00BA2951">
      <w:pPr>
        <w:spacing w:line="360" w:lineRule="auto"/>
        <w:ind w:left="-284" w:right="-192"/>
        <w:jc w:val="both"/>
        <w:rPr>
          <w:ins w:id="960" w:author="MEYTAR" w:date="2015-04-21T12:20:00Z"/>
          <w:rFonts w:ascii="Times New Roman" w:hAnsi="Times New Roman" w:cs="Times New Roman"/>
          <w:sz w:val="24"/>
          <w:szCs w:val="24"/>
          <w:rPrChange w:id="961" w:author="MEYTAR" w:date="2015-04-25T22:34:00Z">
            <w:rPr>
              <w:ins w:id="962" w:author="MEYTAR" w:date="2015-04-21T12:20:00Z"/>
              <w:rFonts w:ascii="Times New Roman" w:hAnsi="Times New Roman" w:cs="Times New Roman"/>
            </w:rPr>
          </w:rPrChange>
        </w:rPr>
        <w:pPrChange w:id="963" w:author="MEYTAR" w:date="2015-04-25T22:45:00Z">
          <w:pPr>
            <w:spacing w:before="120" w:line="360" w:lineRule="auto"/>
            <w:ind w:left="-284" w:right="-192"/>
          </w:pPr>
        </w:pPrChange>
      </w:pPr>
      <w:ins w:id="964" w:author="MEYTAR" w:date="2015-04-25T22:13:00Z">
        <w:r w:rsidRPr="00956679">
          <w:rPr>
            <w:rFonts w:ascii="Times New Roman" w:hAnsi="Times New Roman" w:cs="Times New Roman"/>
            <w:sz w:val="24"/>
            <w:szCs w:val="24"/>
            <w:rPrChange w:id="965" w:author="MEYTAR" w:date="2015-04-25T22:34:00Z">
              <w:rPr>
                <w:rFonts w:ascii="Times New Roman" w:hAnsi="Times New Roman" w:cs="Times New Roman"/>
              </w:rPr>
            </w:rPrChange>
          </w:rPr>
          <w:lastRenderedPageBreak/>
          <w:t xml:space="preserve">Figure 1 </w:t>
        </w:r>
      </w:ins>
      <w:ins w:id="966" w:author="MEYTAR" w:date="2015-04-25T22:17:00Z">
        <w:r w:rsidR="00C46C43" w:rsidRPr="00956679">
          <w:rPr>
            <w:rFonts w:ascii="Times New Roman" w:hAnsi="Times New Roman" w:cs="Times New Roman"/>
            <w:sz w:val="24"/>
            <w:szCs w:val="24"/>
            <w:rPrChange w:id="967" w:author="MEYTAR" w:date="2015-04-25T22:34:00Z">
              <w:rPr>
                <w:rFonts w:ascii="Times New Roman" w:hAnsi="Times New Roman" w:cs="Times New Roman"/>
              </w:rPr>
            </w:rPrChange>
          </w:rPr>
          <w:t>illustrates</w:t>
        </w:r>
      </w:ins>
      <w:ins w:id="968" w:author="MEYTAR" w:date="2015-04-25T22:13:00Z">
        <w:r w:rsidRPr="00956679">
          <w:rPr>
            <w:rFonts w:ascii="Times New Roman" w:hAnsi="Times New Roman" w:cs="Times New Roman"/>
            <w:sz w:val="24"/>
            <w:szCs w:val="24"/>
            <w:rPrChange w:id="969" w:author="MEYTAR" w:date="2015-04-25T22:34:00Z">
              <w:rPr>
                <w:rFonts w:ascii="Times New Roman" w:hAnsi="Times New Roman" w:cs="Times New Roman"/>
              </w:rPr>
            </w:rPrChange>
          </w:rPr>
          <w:t xml:space="preserve"> the</w:t>
        </w:r>
      </w:ins>
      <w:ins w:id="970" w:author="MEYTAR" w:date="2015-04-25T22:16:00Z">
        <w:r w:rsidR="00C46C43" w:rsidRPr="00956679">
          <w:rPr>
            <w:rFonts w:ascii="Times New Roman" w:hAnsi="Times New Roman" w:cs="Times New Roman"/>
            <w:sz w:val="24"/>
            <w:szCs w:val="24"/>
            <w:rPrChange w:id="971" w:author="MEYTAR" w:date="2015-04-25T22:34:00Z">
              <w:rPr>
                <w:rFonts w:ascii="Times New Roman" w:hAnsi="Times New Roman" w:cs="Times New Roman"/>
              </w:rPr>
            </w:rPrChange>
          </w:rPr>
          <w:t xml:space="preserve"> estimated PM2.5 concentrations</w:t>
        </w:r>
      </w:ins>
      <w:ins w:id="972" w:author="MEYTAR" w:date="2015-04-25T22:17:00Z">
        <w:r w:rsidR="00C46C43" w:rsidRPr="00956679">
          <w:rPr>
            <w:rFonts w:ascii="Times New Roman" w:hAnsi="Times New Roman" w:cs="Times New Roman"/>
            <w:sz w:val="24"/>
            <w:szCs w:val="24"/>
            <w:rPrChange w:id="973" w:author="MEYTAR" w:date="2015-04-25T22:34:00Z">
              <w:rPr>
                <w:rFonts w:ascii="Times New Roman" w:hAnsi="Times New Roman" w:cs="Times New Roman"/>
              </w:rPr>
            </w:rPrChange>
          </w:rPr>
          <w:t xml:space="preserve"> +/- SE</w:t>
        </w:r>
      </w:ins>
      <w:ins w:id="974" w:author="MEYTAR" w:date="2015-04-25T22:16:00Z">
        <w:r w:rsidR="00C46C43" w:rsidRPr="00956679">
          <w:rPr>
            <w:rFonts w:ascii="Times New Roman" w:hAnsi="Times New Roman" w:cs="Times New Roman"/>
            <w:sz w:val="24"/>
            <w:szCs w:val="24"/>
            <w:rPrChange w:id="975" w:author="MEYTAR" w:date="2015-04-25T22:34:00Z">
              <w:rPr>
                <w:rFonts w:ascii="Times New Roman" w:hAnsi="Times New Roman" w:cs="Times New Roman"/>
              </w:rPr>
            </w:rPrChange>
          </w:rPr>
          <w:t xml:space="preserve"> b</w:t>
        </w:r>
      </w:ins>
      <w:ins w:id="976" w:author="MEYTAR" w:date="2015-04-25T22:17:00Z">
        <w:r w:rsidR="00C46C43" w:rsidRPr="00956679">
          <w:rPr>
            <w:rFonts w:ascii="Times New Roman" w:hAnsi="Times New Roman" w:cs="Times New Roman"/>
            <w:sz w:val="24"/>
            <w:szCs w:val="24"/>
            <w:rPrChange w:id="977" w:author="MEYTAR" w:date="2015-04-25T22:34:00Z">
              <w:rPr>
                <w:rFonts w:ascii="Times New Roman" w:hAnsi="Times New Roman" w:cs="Times New Roman"/>
              </w:rPr>
            </w:rPrChange>
          </w:rPr>
          <w:t>ased on linear regressions</w:t>
        </w:r>
      </w:ins>
      <w:ins w:id="978" w:author="MEYTAR" w:date="2015-04-25T22:18:00Z">
        <w:r w:rsidR="00C46C43" w:rsidRPr="00956679">
          <w:rPr>
            <w:rFonts w:ascii="Times New Roman" w:hAnsi="Times New Roman" w:cs="Times New Roman"/>
            <w:sz w:val="24"/>
            <w:szCs w:val="24"/>
            <w:rPrChange w:id="979" w:author="MEYTAR" w:date="2015-04-25T22:34:00Z">
              <w:rPr>
                <w:rFonts w:ascii="Times New Roman" w:hAnsi="Times New Roman" w:cs="Times New Roman"/>
              </w:rPr>
            </w:rPrChange>
          </w:rPr>
          <w:t xml:space="preserve"> while the black line in all plots represents the measured concentrations.</w:t>
        </w:r>
      </w:ins>
      <w:ins w:id="980" w:author="MEYTAR" w:date="2015-04-25T22:19:00Z">
        <w:r w:rsidR="00C46C43" w:rsidRPr="00956679">
          <w:rPr>
            <w:rFonts w:ascii="Times New Roman" w:hAnsi="Times New Roman" w:cs="Times New Roman"/>
            <w:sz w:val="24"/>
            <w:szCs w:val="24"/>
            <w:rPrChange w:id="981" w:author="MEYTAR" w:date="2015-04-25T22:34:00Z">
              <w:rPr>
                <w:rFonts w:ascii="Times New Roman" w:hAnsi="Times New Roman" w:cs="Times New Roman"/>
              </w:rPr>
            </w:rPrChange>
          </w:rPr>
          <w:t xml:space="preserve"> </w:t>
        </w:r>
        <w:r w:rsidR="00C46C43" w:rsidRPr="00956679">
          <w:rPr>
            <w:rFonts w:ascii="Times New Roman" w:hAnsi="Times New Roman" w:cs="Times New Roman"/>
            <w:sz w:val="24"/>
            <w:szCs w:val="24"/>
            <w:rPrChange w:id="982" w:author="MEYTAR" w:date="2015-04-25T22:34:00Z">
              <w:rPr>
                <w:rFonts w:ascii="Times New Roman" w:hAnsi="Times New Roman" w:cs="Times New Roman"/>
              </w:rPr>
            </w:rPrChange>
          </w:rPr>
          <w:t>Our goal is to find the best combination of AOD datasets for each collocated pixel in order to minimize the PM estimation model based error</w:t>
        </w:r>
      </w:ins>
      <w:ins w:id="983" w:author="MEYTAR" w:date="2015-04-25T22:20:00Z">
        <w:r w:rsidR="00C46C43" w:rsidRPr="00956679">
          <w:rPr>
            <w:rFonts w:ascii="Times New Roman" w:hAnsi="Times New Roman" w:cs="Times New Roman"/>
            <w:sz w:val="24"/>
            <w:szCs w:val="24"/>
            <w:rPrChange w:id="984" w:author="MEYTAR" w:date="2015-04-25T22:34:00Z">
              <w:rPr>
                <w:rFonts w:ascii="Times New Roman" w:hAnsi="Times New Roman" w:cs="Times New Roman"/>
              </w:rPr>
            </w:rPrChange>
          </w:rPr>
          <w:t>s</w:t>
        </w:r>
      </w:ins>
      <w:ins w:id="985" w:author="MEYTAR" w:date="2015-04-25T22:19:00Z">
        <w:r w:rsidR="00C46C43" w:rsidRPr="00956679">
          <w:rPr>
            <w:rFonts w:ascii="Times New Roman" w:hAnsi="Times New Roman" w:cs="Times New Roman"/>
            <w:sz w:val="24"/>
            <w:szCs w:val="24"/>
            <w:rPrChange w:id="986" w:author="MEYTAR" w:date="2015-04-25T22:34:00Z">
              <w:rPr>
                <w:rFonts w:ascii="Times New Roman" w:hAnsi="Times New Roman" w:cs="Times New Roman"/>
              </w:rPr>
            </w:rPrChange>
          </w:rPr>
          <w:t>.</w:t>
        </w:r>
      </w:ins>
    </w:p>
    <w:p w:rsidR="00000000" w:rsidRDefault="00861ED3" w:rsidP="00BA2951">
      <w:pPr>
        <w:spacing w:line="360" w:lineRule="auto"/>
        <w:ind w:left="-284" w:right="-192"/>
        <w:jc w:val="both"/>
        <w:rPr>
          <w:ins w:id="987" w:author="MEYTAR" w:date="2015-04-25T22:44:00Z"/>
          <w:rFonts w:ascii="Times New Roman" w:hAnsi="Times New Roman" w:cs="Times New Roman"/>
          <w:sz w:val="24"/>
          <w:szCs w:val="24"/>
        </w:rPr>
        <w:pPrChange w:id="988" w:author="MEYTAR" w:date="2015-04-25T22:45:00Z">
          <w:pPr>
            <w:spacing w:before="120" w:line="360" w:lineRule="auto"/>
            <w:ind w:left="-284" w:right="-192"/>
          </w:pPr>
        </w:pPrChange>
      </w:pPr>
      <w:ins w:id="989" w:author="MEYTAR" w:date="2015-04-21T12:20:00Z">
        <w:r w:rsidRPr="00861ED3">
          <w:rPr>
            <w:rFonts w:ascii="Times New Roman" w:hAnsi="Times New Roman" w:cs="Times New Roman"/>
            <w:u w:val="single"/>
            <w:rPrChange w:id="990" w:author="MEYTAR" w:date="2015-04-21T12:23:00Z">
              <w:rPr>
                <w:rFonts w:ascii="Times New Roman" w:hAnsi="Times New Roman" w:cs="Times New Roman"/>
              </w:rPr>
            </w:rPrChange>
          </w:rPr>
          <w:t>Methodology using Kalman F</w:t>
        </w:r>
      </w:ins>
      <w:ins w:id="991" w:author="MEYTAR" w:date="2015-04-25T22:35:00Z">
        <w:r w:rsidR="00956679">
          <w:rPr>
            <w:rFonts w:ascii="Times New Roman" w:hAnsi="Times New Roman" w:cs="Times New Roman"/>
            <w:u w:val="single"/>
          </w:rPr>
          <w:t>i</w:t>
        </w:r>
      </w:ins>
      <w:ins w:id="992" w:author="MEYTAR" w:date="2015-04-21T12:20:00Z">
        <w:r w:rsidRPr="00861ED3">
          <w:rPr>
            <w:rFonts w:ascii="Times New Roman" w:hAnsi="Times New Roman" w:cs="Times New Roman"/>
            <w:u w:val="single"/>
            <w:rPrChange w:id="993" w:author="MEYTAR" w:date="2015-04-21T12:23:00Z">
              <w:rPr>
                <w:rFonts w:ascii="Times New Roman" w:hAnsi="Times New Roman" w:cs="Times New Roman"/>
              </w:rPr>
            </w:rPrChange>
          </w:rPr>
          <w:t>lter</w:t>
        </w:r>
        <w:r w:rsidR="00983221">
          <w:rPr>
            <w:rFonts w:ascii="Times New Roman" w:hAnsi="Times New Roman" w:cs="Times New Roman"/>
          </w:rPr>
          <w:t xml:space="preserve">: </w:t>
        </w:r>
        <w:r w:rsidRPr="00956679">
          <w:rPr>
            <w:rFonts w:ascii="Times New Roman" w:hAnsi="Times New Roman" w:cs="Times New Roman"/>
            <w:sz w:val="24"/>
            <w:szCs w:val="24"/>
            <w:rPrChange w:id="994" w:author="MEYTAR" w:date="2015-04-25T22:34:00Z">
              <w:rPr>
                <w:b/>
                <w:bCs/>
                <w:lang w:val="es-PE"/>
              </w:rPr>
            </w:rPrChange>
          </w:rPr>
          <w:t xml:space="preserve">Fuse the noisy signals </w:t>
        </w:r>
      </w:ins>
      <w:ins w:id="995" w:author="MEYTAR" w:date="2015-04-21T12:21:00Z">
        <w:r w:rsidR="00983221" w:rsidRPr="00956679">
          <w:rPr>
            <w:rFonts w:ascii="Times New Roman" w:hAnsi="Times New Roman" w:cs="Times New Roman"/>
            <w:sz w:val="24"/>
            <w:szCs w:val="24"/>
            <w:rPrChange w:id="996" w:author="MEYTAR" w:date="2015-04-25T22:34:00Z">
              <w:rPr>
                <w:rFonts w:ascii="Times New Roman" w:hAnsi="Times New Roman" w:cs="Times New Roman"/>
              </w:rPr>
            </w:rPrChange>
          </w:rPr>
          <w:t>from</w:t>
        </w:r>
      </w:ins>
      <w:ins w:id="997" w:author="MEYTAR" w:date="2015-04-21T12:20:00Z">
        <w:r w:rsidRPr="00956679">
          <w:rPr>
            <w:rFonts w:ascii="Times New Roman" w:hAnsi="Times New Roman" w:cs="Times New Roman"/>
            <w:sz w:val="24"/>
            <w:szCs w:val="24"/>
            <w:rPrChange w:id="998" w:author="MEYTAR" w:date="2015-04-25T22:34:00Z">
              <w:rPr>
                <w:b/>
                <w:bCs/>
                <w:lang w:val="es-PE"/>
              </w:rPr>
            </w:rPrChange>
          </w:rPr>
          <w:t xml:space="preserve"> </w:t>
        </w:r>
      </w:ins>
      <w:ins w:id="999" w:author="MEYTAR" w:date="2015-04-21T12:22:00Z">
        <w:r w:rsidR="00983221" w:rsidRPr="00956679">
          <w:rPr>
            <w:rFonts w:ascii="Times New Roman" w:hAnsi="Times New Roman" w:cs="Times New Roman"/>
            <w:sz w:val="24"/>
            <w:szCs w:val="24"/>
            <w:rPrChange w:id="1000" w:author="MEYTAR" w:date="2015-04-25T22:34:00Z">
              <w:rPr>
                <w:rFonts w:ascii="Times New Roman" w:hAnsi="Times New Roman" w:cs="Times New Roman"/>
              </w:rPr>
            </w:rPrChange>
          </w:rPr>
          <w:t>several</w:t>
        </w:r>
      </w:ins>
      <w:ins w:id="1001" w:author="MEYTAR" w:date="2015-04-21T12:20:00Z">
        <w:r w:rsidRPr="00956679">
          <w:rPr>
            <w:rFonts w:ascii="Times New Roman" w:hAnsi="Times New Roman" w:cs="Times New Roman"/>
            <w:sz w:val="24"/>
            <w:szCs w:val="24"/>
            <w:rPrChange w:id="1002" w:author="MEYTAR" w:date="2015-04-25T22:34:00Z">
              <w:rPr>
                <w:b/>
                <w:bCs/>
                <w:lang w:val="es-PE"/>
              </w:rPr>
            </w:rPrChange>
          </w:rPr>
          <w:t xml:space="preserve"> s</w:t>
        </w:r>
      </w:ins>
      <w:ins w:id="1003" w:author="MEYTAR" w:date="2015-04-21T12:21:00Z">
        <w:r w:rsidR="00983221" w:rsidRPr="00956679">
          <w:rPr>
            <w:rFonts w:ascii="Times New Roman" w:hAnsi="Times New Roman" w:cs="Times New Roman"/>
            <w:sz w:val="24"/>
            <w:szCs w:val="24"/>
            <w:rPrChange w:id="1004" w:author="MEYTAR" w:date="2015-04-25T22:34:00Z">
              <w:rPr>
                <w:rFonts w:ascii="Times New Roman" w:hAnsi="Times New Roman" w:cs="Times New Roman"/>
              </w:rPr>
            </w:rPrChange>
          </w:rPr>
          <w:t>ources with different temporal and spatial resolution</w:t>
        </w:r>
      </w:ins>
      <w:ins w:id="1005" w:author="MEYTAR" w:date="2015-04-21T12:23:00Z">
        <w:r w:rsidR="00983221" w:rsidRPr="00956679">
          <w:rPr>
            <w:rFonts w:ascii="Times New Roman" w:hAnsi="Times New Roman" w:cs="Times New Roman"/>
            <w:sz w:val="24"/>
            <w:szCs w:val="24"/>
            <w:rPrChange w:id="1006" w:author="MEYTAR" w:date="2015-04-25T22:34:00Z">
              <w:rPr>
                <w:rFonts w:ascii="Times New Roman" w:hAnsi="Times New Roman" w:cs="Times New Roman"/>
              </w:rPr>
            </w:rPrChange>
          </w:rPr>
          <w:t>s</w:t>
        </w:r>
      </w:ins>
      <w:ins w:id="1007" w:author="MEYTAR" w:date="2015-04-21T12:20:00Z">
        <w:r w:rsidR="00983221" w:rsidRPr="00956679">
          <w:rPr>
            <w:rFonts w:ascii="Times New Roman" w:hAnsi="Times New Roman" w:cs="Times New Roman"/>
            <w:sz w:val="24"/>
            <w:szCs w:val="24"/>
            <w:rPrChange w:id="1008" w:author="MEYTAR" w:date="2015-04-25T22:34:00Z">
              <w:rPr>
                <w:rFonts w:ascii="Times New Roman" w:hAnsi="Times New Roman" w:cs="Times New Roman"/>
              </w:rPr>
            </w:rPrChange>
          </w:rPr>
          <w:t xml:space="preserve"> (</w:t>
        </w:r>
      </w:ins>
      <w:ins w:id="1009" w:author="MEYTAR" w:date="2015-04-21T12:22:00Z">
        <w:r w:rsidR="00983221" w:rsidRPr="00956679">
          <w:rPr>
            <w:rFonts w:ascii="Times New Roman" w:hAnsi="Times New Roman" w:cs="Times New Roman"/>
            <w:sz w:val="24"/>
            <w:szCs w:val="24"/>
            <w:rPrChange w:id="1010" w:author="MEYTAR" w:date="2015-04-25T22:34:00Z">
              <w:rPr>
                <w:rFonts w:ascii="Times New Roman" w:hAnsi="Times New Roman" w:cs="Times New Roman"/>
              </w:rPr>
            </w:rPrChange>
          </w:rPr>
          <w:t xml:space="preserve">e.g. </w:t>
        </w:r>
      </w:ins>
      <w:ins w:id="1011" w:author="MEYTAR" w:date="2015-04-21T12:21:00Z">
        <w:r w:rsidR="00983221" w:rsidRPr="00956679">
          <w:rPr>
            <w:rFonts w:ascii="Times New Roman" w:hAnsi="Times New Roman" w:cs="Times New Roman"/>
            <w:sz w:val="24"/>
            <w:szCs w:val="24"/>
            <w:rPrChange w:id="1012" w:author="MEYTAR" w:date="2015-04-25T22:34:00Z">
              <w:rPr>
                <w:rFonts w:ascii="Times New Roman" w:hAnsi="Times New Roman" w:cs="Times New Roman"/>
              </w:rPr>
            </w:rPrChange>
          </w:rPr>
          <w:t>MODIS: AOD 10km, AOD-DT 3km, AOD-DB 10km, MAIAC 1km; VIIRS</w:t>
        </w:r>
      </w:ins>
      <w:ins w:id="1013" w:author="MEYTAR" w:date="2015-04-21T12:23:00Z">
        <w:r w:rsidR="00983221" w:rsidRPr="00956679">
          <w:rPr>
            <w:rFonts w:ascii="Times New Roman" w:hAnsi="Times New Roman" w:cs="Times New Roman"/>
            <w:sz w:val="24"/>
            <w:szCs w:val="24"/>
            <w:rPrChange w:id="1014" w:author="MEYTAR" w:date="2015-04-25T22:34:00Z">
              <w:rPr>
                <w:rFonts w:ascii="Times New Roman" w:hAnsi="Times New Roman" w:cs="Times New Roman"/>
              </w:rPr>
            </w:rPrChange>
          </w:rPr>
          <w:t xml:space="preserve">: </w:t>
        </w:r>
      </w:ins>
      <w:ins w:id="1015" w:author="MEYTAR" w:date="2015-04-21T12:21:00Z">
        <w:r w:rsidR="00983221" w:rsidRPr="00956679">
          <w:rPr>
            <w:rFonts w:ascii="Times New Roman" w:hAnsi="Times New Roman" w:cs="Times New Roman"/>
            <w:sz w:val="24"/>
            <w:szCs w:val="24"/>
            <w:rPrChange w:id="1016" w:author="MEYTAR" w:date="2015-04-25T22:34:00Z">
              <w:rPr>
                <w:rFonts w:ascii="Times New Roman" w:hAnsi="Times New Roman" w:cs="Times New Roman"/>
              </w:rPr>
            </w:rPrChange>
          </w:rPr>
          <w:t xml:space="preserve">AOD </w:t>
        </w:r>
      </w:ins>
      <w:ins w:id="1017" w:author="MEYTAR" w:date="2015-04-25T22:34:00Z">
        <w:r w:rsidR="00956679" w:rsidRPr="00956679">
          <w:rPr>
            <w:rFonts w:ascii="Times New Roman" w:hAnsi="Times New Roman" w:cs="Times New Roman"/>
            <w:sz w:val="24"/>
            <w:szCs w:val="24"/>
            <w:rPrChange w:id="1018" w:author="MEYTAR" w:date="2015-04-25T22:34:00Z">
              <w:rPr>
                <w:rFonts w:ascii="Times New Roman" w:hAnsi="Times New Roman" w:cs="Times New Roman"/>
              </w:rPr>
            </w:rPrChange>
          </w:rPr>
          <w:t>6</w:t>
        </w:r>
      </w:ins>
      <w:ins w:id="1019" w:author="MEYTAR" w:date="2015-04-21T12:22:00Z">
        <w:r w:rsidR="00983221" w:rsidRPr="00956679">
          <w:rPr>
            <w:rFonts w:ascii="Times New Roman" w:hAnsi="Times New Roman" w:cs="Times New Roman"/>
            <w:sz w:val="24"/>
            <w:szCs w:val="24"/>
            <w:rPrChange w:id="1020" w:author="MEYTAR" w:date="2015-04-25T22:34:00Z">
              <w:rPr>
                <w:rFonts w:ascii="Times New Roman" w:hAnsi="Times New Roman" w:cs="Times New Roman"/>
              </w:rPr>
            </w:rPrChange>
          </w:rPr>
          <w:t>km</w:t>
        </w:r>
      </w:ins>
      <w:ins w:id="1021" w:author="MEYTAR" w:date="2015-04-21T12:23:00Z">
        <w:r w:rsidR="00983221" w:rsidRPr="00956679">
          <w:rPr>
            <w:rFonts w:ascii="Times New Roman" w:hAnsi="Times New Roman" w:cs="Times New Roman"/>
            <w:sz w:val="24"/>
            <w:szCs w:val="24"/>
            <w:rPrChange w:id="1022" w:author="MEYTAR" w:date="2015-04-25T22:34:00Z">
              <w:rPr>
                <w:rFonts w:ascii="Times New Roman" w:hAnsi="Times New Roman" w:cs="Times New Roman"/>
              </w:rPr>
            </w:rPrChange>
          </w:rPr>
          <w:t>, MAIAC 1km</w:t>
        </w:r>
      </w:ins>
      <w:ins w:id="1023" w:author="MEYTAR" w:date="2015-04-21T12:22:00Z">
        <w:r w:rsidR="00983221" w:rsidRPr="00956679">
          <w:rPr>
            <w:rFonts w:ascii="Times New Roman" w:hAnsi="Times New Roman" w:cs="Times New Roman"/>
            <w:sz w:val="24"/>
            <w:szCs w:val="24"/>
            <w:rPrChange w:id="1024" w:author="MEYTAR" w:date="2015-04-25T22:34:00Z">
              <w:rPr>
                <w:rFonts w:ascii="Times New Roman" w:hAnsi="Times New Roman" w:cs="Times New Roman"/>
              </w:rPr>
            </w:rPrChange>
          </w:rPr>
          <w:t>)</w:t>
        </w:r>
      </w:ins>
      <w:ins w:id="1025" w:author="MEYTAR" w:date="2015-04-21T12:20:00Z">
        <w:r w:rsidRPr="00956679">
          <w:rPr>
            <w:rFonts w:ascii="Times New Roman" w:hAnsi="Times New Roman" w:cs="Times New Roman"/>
            <w:sz w:val="24"/>
            <w:szCs w:val="24"/>
            <w:rPrChange w:id="1026" w:author="MEYTAR" w:date="2015-04-25T22:34:00Z">
              <w:rPr>
                <w:b/>
                <w:bCs/>
                <w:lang w:val="es-PE"/>
              </w:rPr>
            </w:rPrChange>
          </w:rPr>
          <w:t xml:space="preserve"> to improve the estimate of a </w:t>
        </w:r>
      </w:ins>
      <w:ins w:id="1027" w:author="MEYTAR" w:date="2015-04-21T12:23:00Z">
        <w:r w:rsidR="00983221" w:rsidRPr="00956679">
          <w:rPr>
            <w:rFonts w:ascii="Times New Roman" w:hAnsi="Times New Roman" w:cs="Times New Roman"/>
            <w:sz w:val="24"/>
            <w:szCs w:val="24"/>
            <w:rPrChange w:id="1028" w:author="MEYTAR" w:date="2015-04-25T22:34:00Z">
              <w:rPr>
                <w:rFonts w:ascii="Times New Roman" w:hAnsi="Times New Roman" w:cs="Times New Roman"/>
              </w:rPr>
            </w:rPrChange>
          </w:rPr>
          <w:t xml:space="preserve">certain </w:t>
        </w:r>
      </w:ins>
      <w:ins w:id="1029" w:author="MEYTAR" w:date="2015-04-21T12:20:00Z">
        <w:r w:rsidRPr="00956679">
          <w:rPr>
            <w:rFonts w:ascii="Times New Roman" w:hAnsi="Times New Roman" w:cs="Times New Roman"/>
            <w:sz w:val="24"/>
            <w:szCs w:val="24"/>
            <w:rPrChange w:id="1030" w:author="MEYTAR" w:date="2015-04-25T22:34:00Z">
              <w:rPr>
                <w:b/>
                <w:bCs/>
                <w:lang w:val="es-PE"/>
              </w:rPr>
            </w:rPrChange>
          </w:rPr>
          <w:t>variable (</w:t>
        </w:r>
      </w:ins>
      <w:ins w:id="1031" w:author="MEYTAR" w:date="2015-04-21T12:23:00Z">
        <w:r w:rsidR="00983221" w:rsidRPr="00956679">
          <w:rPr>
            <w:rFonts w:ascii="Times New Roman" w:hAnsi="Times New Roman" w:cs="Times New Roman"/>
            <w:sz w:val="24"/>
            <w:szCs w:val="24"/>
            <w:rPrChange w:id="1032" w:author="MEYTAR" w:date="2015-04-25T22:34:00Z">
              <w:rPr>
                <w:rFonts w:ascii="Times New Roman" w:hAnsi="Times New Roman" w:cs="Times New Roman"/>
              </w:rPr>
            </w:rPrChange>
          </w:rPr>
          <w:t>e.g. PM</w:t>
        </w:r>
      </w:ins>
      <w:ins w:id="1033" w:author="MEYTAR" w:date="2015-04-21T12:24:00Z">
        <w:r w:rsidRPr="00956679">
          <w:rPr>
            <w:rFonts w:ascii="Times New Roman" w:hAnsi="Times New Roman" w:cs="Times New Roman"/>
            <w:sz w:val="24"/>
            <w:szCs w:val="24"/>
            <w:rPrChange w:id="1034" w:author="MEYTAR" w:date="2015-04-25T22:34:00Z">
              <w:rPr>
                <w:rFonts w:ascii="Times New Roman" w:hAnsi="Times New Roman" w:cs="Times New Roman"/>
              </w:rPr>
            </w:rPrChange>
          </w:rPr>
          <w:t xml:space="preserve">2.5 </w:t>
        </w:r>
        <w:r w:rsidR="00983221" w:rsidRPr="00956679">
          <w:rPr>
            <w:rFonts w:ascii="Times New Roman" w:hAnsi="Times New Roman" w:cs="Times New Roman"/>
            <w:sz w:val="24"/>
            <w:szCs w:val="24"/>
            <w:rPrChange w:id="1035" w:author="MEYTAR" w:date="2015-04-25T22:34:00Z">
              <w:rPr>
                <w:rFonts w:ascii="Times New Roman" w:hAnsi="Times New Roman" w:cs="Times New Roman"/>
              </w:rPr>
            </w:rPrChange>
          </w:rPr>
          <w:t>/ PM</w:t>
        </w:r>
        <w:r w:rsidRPr="00956679">
          <w:rPr>
            <w:rFonts w:ascii="Times New Roman" w:hAnsi="Times New Roman" w:cs="Times New Roman"/>
            <w:sz w:val="24"/>
            <w:szCs w:val="24"/>
            <w:rPrChange w:id="1036" w:author="MEYTAR" w:date="2015-04-25T22:34:00Z">
              <w:rPr>
                <w:rFonts w:ascii="Times New Roman" w:hAnsi="Times New Roman" w:cs="Times New Roman"/>
              </w:rPr>
            </w:rPrChange>
          </w:rPr>
          <w:t>10</w:t>
        </w:r>
      </w:ins>
      <w:ins w:id="1037" w:author="MEYTAR" w:date="2015-04-21T12:23:00Z">
        <w:r w:rsidR="00983221" w:rsidRPr="00956679">
          <w:rPr>
            <w:rFonts w:ascii="Times New Roman" w:hAnsi="Times New Roman" w:cs="Times New Roman"/>
            <w:sz w:val="24"/>
            <w:szCs w:val="24"/>
            <w:rPrChange w:id="1038" w:author="MEYTAR" w:date="2015-04-25T22:34:00Z">
              <w:rPr>
                <w:rFonts w:ascii="Times New Roman" w:hAnsi="Times New Roman" w:cs="Times New Roman"/>
              </w:rPr>
            </w:rPrChange>
          </w:rPr>
          <w:t xml:space="preserve"> </w:t>
        </w:r>
      </w:ins>
      <w:ins w:id="1039" w:author="MEYTAR" w:date="2015-04-21T12:24:00Z">
        <w:r w:rsidR="00983221" w:rsidRPr="00956679">
          <w:rPr>
            <w:rFonts w:ascii="Times New Roman" w:hAnsi="Times New Roman" w:cs="Times New Roman"/>
            <w:sz w:val="24"/>
            <w:szCs w:val="24"/>
            <w:rPrChange w:id="1040" w:author="MEYTAR" w:date="2015-04-25T22:34:00Z">
              <w:rPr>
                <w:rFonts w:ascii="Times New Roman" w:hAnsi="Times New Roman" w:cs="Times New Roman"/>
              </w:rPr>
            </w:rPrChange>
          </w:rPr>
          <w:t>concentrations</w:t>
        </w:r>
      </w:ins>
      <w:ins w:id="1041" w:author="MEYTAR" w:date="2015-04-21T12:20:00Z">
        <w:r w:rsidRPr="00956679">
          <w:rPr>
            <w:rFonts w:ascii="Times New Roman" w:hAnsi="Times New Roman" w:cs="Times New Roman"/>
            <w:sz w:val="24"/>
            <w:szCs w:val="24"/>
            <w:rPrChange w:id="1042" w:author="MEYTAR" w:date="2015-04-25T22:34:00Z">
              <w:rPr>
                <w:b/>
                <w:bCs/>
                <w:lang w:val="es-PE"/>
              </w:rPr>
            </w:rPrChange>
          </w:rPr>
          <w:t>)</w:t>
        </w:r>
      </w:ins>
      <w:ins w:id="1043" w:author="MEYTAR" w:date="2015-04-25T22:34:00Z">
        <w:r w:rsidR="00956679" w:rsidRPr="00956679">
          <w:rPr>
            <w:rFonts w:ascii="Times New Roman" w:hAnsi="Times New Roman" w:cs="Times New Roman"/>
            <w:sz w:val="24"/>
            <w:szCs w:val="24"/>
            <w:rPrChange w:id="1044" w:author="MEYTAR" w:date="2015-04-25T22:34:00Z">
              <w:rPr>
                <w:rFonts w:ascii="Times New Roman" w:hAnsi="Times New Roman" w:cs="Times New Roman"/>
              </w:rPr>
            </w:rPrChange>
          </w:rPr>
          <w:t xml:space="preserve">. </w:t>
        </w:r>
      </w:ins>
    </w:p>
    <w:p w:rsidR="00BA2951" w:rsidRPr="00956679" w:rsidRDefault="00BA2951" w:rsidP="00BA2951">
      <w:pPr>
        <w:spacing w:line="360" w:lineRule="auto"/>
        <w:ind w:left="-284" w:right="-192"/>
        <w:jc w:val="both"/>
        <w:rPr>
          <w:ins w:id="1045" w:author="MEYTAR" w:date="2015-04-21T12:20:00Z"/>
          <w:rFonts w:ascii="Times New Roman" w:hAnsi="Times New Roman" w:cs="Times New Roman"/>
          <w:sz w:val="24"/>
          <w:szCs w:val="24"/>
          <w:rPrChange w:id="1046" w:author="MEYTAR" w:date="2015-04-25T22:34:00Z">
            <w:rPr>
              <w:ins w:id="1047" w:author="MEYTAR" w:date="2015-04-21T12:20:00Z"/>
            </w:rPr>
          </w:rPrChange>
        </w:rPr>
        <w:pPrChange w:id="1048" w:author="MEYTAR" w:date="2015-04-25T22:45:00Z">
          <w:pPr>
            <w:spacing w:before="120" w:line="360" w:lineRule="auto"/>
            <w:ind w:left="-284" w:right="-192"/>
          </w:pPr>
        </w:pPrChange>
      </w:pPr>
      <w:ins w:id="1049" w:author="MEYTAR" w:date="2015-04-25T22:44:00Z">
        <w:r w:rsidRPr="00BA2951">
          <w:rPr>
            <w:rFonts w:ascii="Times New Roman" w:hAnsi="Times New Roman" w:cs="Times New Roman"/>
            <w:sz w:val="24"/>
            <w:szCs w:val="24"/>
            <w:rPrChange w:id="1050" w:author="MEYTAR" w:date="2015-04-25T22:45:00Z">
              <w:rPr/>
            </w:rPrChange>
          </w:rPr>
          <w:t xml:space="preserve">The state space model is represented by the transition equation and the measurement equation. Let m be the dimension of the state variable, d be the dimension of the observations, and n the number of observations. The transition equation and the measurement equation are given by αt+1 = </w:t>
        </w:r>
        <w:proofErr w:type="spellStart"/>
        <w:r w:rsidRPr="00BA2951">
          <w:rPr>
            <w:rFonts w:ascii="Times New Roman" w:hAnsi="Times New Roman" w:cs="Times New Roman"/>
            <w:sz w:val="24"/>
            <w:szCs w:val="24"/>
            <w:rPrChange w:id="1051" w:author="MEYTAR" w:date="2015-04-25T22:45:00Z">
              <w:rPr/>
            </w:rPrChange>
          </w:rPr>
          <w:t>dt</w:t>
        </w:r>
        <w:proofErr w:type="spellEnd"/>
        <w:r w:rsidRPr="00BA2951">
          <w:rPr>
            <w:rFonts w:ascii="Times New Roman" w:hAnsi="Times New Roman" w:cs="Times New Roman"/>
            <w:sz w:val="24"/>
            <w:szCs w:val="24"/>
            <w:rPrChange w:id="1052" w:author="MEYTAR" w:date="2015-04-25T22:45:00Z">
              <w:rPr/>
            </w:rPrChange>
          </w:rPr>
          <w:t xml:space="preserve"> + </w:t>
        </w:r>
        <w:proofErr w:type="spellStart"/>
        <w:r w:rsidRPr="00BA2951">
          <w:rPr>
            <w:rFonts w:ascii="Times New Roman" w:hAnsi="Times New Roman" w:cs="Times New Roman"/>
            <w:sz w:val="24"/>
            <w:szCs w:val="24"/>
            <w:rPrChange w:id="1053" w:author="MEYTAR" w:date="2015-04-25T22:45:00Z">
              <w:rPr/>
            </w:rPrChange>
          </w:rPr>
          <w:t>Tt</w:t>
        </w:r>
        <w:proofErr w:type="spellEnd"/>
        <w:r w:rsidRPr="00BA2951">
          <w:rPr>
            <w:rFonts w:ascii="Times New Roman" w:hAnsi="Times New Roman" w:cs="Times New Roman"/>
            <w:sz w:val="24"/>
            <w:szCs w:val="24"/>
            <w:rPrChange w:id="1054" w:author="MEYTAR" w:date="2015-04-25T22:45:00Z">
              <w:rPr/>
            </w:rPrChange>
          </w:rPr>
          <w:t xml:space="preserve"> · </w:t>
        </w:r>
        <w:proofErr w:type="spellStart"/>
        <w:r w:rsidRPr="00BA2951">
          <w:rPr>
            <w:rFonts w:ascii="Times New Roman" w:hAnsi="Times New Roman" w:cs="Times New Roman"/>
            <w:sz w:val="24"/>
            <w:szCs w:val="24"/>
            <w:rPrChange w:id="1055" w:author="MEYTAR" w:date="2015-04-25T22:45:00Z">
              <w:rPr/>
            </w:rPrChange>
          </w:rPr>
          <w:t>αt</w:t>
        </w:r>
        <w:proofErr w:type="spellEnd"/>
        <w:r w:rsidRPr="00BA2951">
          <w:rPr>
            <w:rFonts w:ascii="Times New Roman" w:hAnsi="Times New Roman" w:cs="Times New Roman"/>
            <w:sz w:val="24"/>
            <w:szCs w:val="24"/>
            <w:rPrChange w:id="1056" w:author="MEYTAR" w:date="2015-04-25T22:45:00Z">
              <w:rPr/>
            </w:rPrChange>
          </w:rPr>
          <w:t xml:space="preserve"> + Ht · </w:t>
        </w:r>
        <w:proofErr w:type="spellStart"/>
        <w:r w:rsidRPr="00BA2951">
          <w:rPr>
            <w:rFonts w:ascii="Times New Roman" w:hAnsi="Times New Roman" w:cs="Times New Roman"/>
            <w:sz w:val="24"/>
            <w:szCs w:val="24"/>
            <w:rPrChange w:id="1057" w:author="MEYTAR" w:date="2015-04-25T22:45:00Z">
              <w:rPr/>
            </w:rPrChange>
          </w:rPr>
          <w:t>ηt</w:t>
        </w:r>
        <w:proofErr w:type="spellEnd"/>
        <w:r w:rsidRPr="00BA2951">
          <w:rPr>
            <w:rFonts w:ascii="Times New Roman" w:hAnsi="Times New Roman" w:cs="Times New Roman"/>
            <w:sz w:val="24"/>
            <w:szCs w:val="24"/>
            <w:rPrChange w:id="1058" w:author="MEYTAR" w:date="2015-04-25T22:45:00Z">
              <w:rPr/>
            </w:rPrChange>
          </w:rPr>
          <w:t xml:space="preserve"> </w:t>
        </w:r>
        <w:proofErr w:type="spellStart"/>
        <w:r w:rsidRPr="00BA2951">
          <w:rPr>
            <w:rFonts w:ascii="Times New Roman" w:hAnsi="Times New Roman" w:cs="Times New Roman"/>
            <w:sz w:val="24"/>
            <w:szCs w:val="24"/>
            <w:rPrChange w:id="1059" w:author="MEYTAR" w:date="2015-04-25T22:45:00Z">
              <w:rPr/>
            </w:rPrChange>
          </w:rPr>
          <w:t>yt</w:t>
        </w:r>
        <w:proofErr w:type="spellEnd"/>
        <w:r w:rsidRPr="00BA2951">
          <w:rPr>
            <w:rFonts w:ascii="Times New Roman" w:hAnsi="Times New Roman" w:cs="Times New Roman"/>
            <w:sz w:val="24"/>
            <w:szCs w:val="24"/>
            <w:rPrChange w:id="1060" w:author="MEYTAR" w:date="2015-04-25T22:45:00Z">
              <w:rPr/>
            </w:rPrChange>
          </w:rPr>
          <w:t xml:space="preserve"> = ct + </w:t>
        </w:r>
        <w:proofErr w:type="spellStart"/>
        <w:r w:rsidRPr="00BA2951">
          <w:rPr>
            <w:rFonts w:ascii="Times New Roman" w:hAnsi="Times New Roman" w:cs="Times New Roman"/>
            <w:sz w:val="24"/>
            <w:szCs w:val="24"/>
            <w:rPrChange w:id="1061" w:author="MEYTAR" w:date="2015-04-25T22:45:00Z">
              <w:rPr/>
            </w:rPrChange>
          </w:rPr>
          <w:t>Zt</w:t>
        </w:r>
        <w:proofErr w:type="spellEnd"/>
        <w:r w:rsidRPr="00BA2951">
          <w:rPr>
            <w:rFonts w:ascii="Times New Roman" w:hAnsi="Times New Roman" w:cs="Times New Roman"/>
            <w:sz w:val="24"/>
            <w:szCs w:val="24"/>
            <w:rPrChange w:id="1062" w:author="MEYTAR" w:date="2015-04-25T22:45:00Z">
              <w:rPr/>
            </w:rPrChange>
          </w:rPr>
          <w:t xml:space="preserve"> · </w:t>
        </w:r>
        <w:proofErr w:type="spellStart"/>
        <w:r w:rsidRPr="00BA2951">
          <w:rPr>
            <w:rFonts w:ascii="Times New Roman" w:hAnsi="Times New Roman" w:cs="Times New Roman"/>
            <w:sz w:val="24"/>
            <w:szCs w:val="24"/>
            <w:rPrChange w:id="1063" w:author="MEYTAR" w:date="2015-04-25T22:45:00Z">
              <w:rPr/>
            </w:rPrChange>
          </w:rPr>
          <w:t>αt</w:t>
        </w:r>
        <w:proofErr w:type="spellEnd"/>
        <w:r w:rsidRPr="00BA2951">
          <w:rPr>
            <w:rFonts w:ascii="Times New Roman" w:hAnsi="Times New Roman" w:cs="Times New Roman"/>
            <w:sz w:val="24"/>
            <w:szCs w:val="24"/>
            <w:rPrChange w:id="1064" w:author="MEYTAR" w:date="2015-04-25T22:45:00Z">
              <w:rPr/>
            </w:rPrChange>
          </w:rPr>
          <w:t xml:space="preserve"> + </w:t>
        </w:r>
        <w:proofErr w:type="spellStart"/>
        <w:r w:rsidRPr="00BA2951">
          <w:rPr>
            <w:rFonts w:ascii="Times New Roman" w:hAnsi="Times New Roman" w:cs="Times New Roman"/>
            <w:sz w:val="24"/>
            <w:szCs w:val="24"/>
            <w:rPrChange w:id="1065" w:author="MEYTAR" w:date="2015-04-25T22:45:00Z">
              <w:rPr/>
            </w:rPrChange>
          </w:rPr>
          <w:t>Gt</w:t>
        </w:r>
        <w:proofErr w:type="spellEnd"/>
        <w:r w:rsidRPr="00BA2951">
          <w:rPr>
            <w:rFonts w:ascii="Times New Roman" w:hAnsi="Times New Roman" w:cs="Times New Roman"/>
            <w:sz w:val="24"/>
            <w:szCs w:val="24"/>
            <w:rPrChange w:id="1066" w:author="MEYTAR" w:date="2015-04-25T22:45:00Z">
              <w:rPr/>
            </w:rPrChange>
          </w:rPr>
          <w:t xml:space="preserve"> · </w:t>
        </w:r>
        <w:r w:rsidRPr="00BA2951">
          <w:rPr>
            <w:rFonts w:ascii="Times New Roman" w:hAnsi="Times New Roman" w:cs="Times New Roman"/>
            <w:sz w:val="24"/>
            <w:szCs w:val="24"/>
            <w:rPrChange w:id="1067" w:author="MEYTAR" w:date="2015-04-25T22:45:00Z">
              <w:rPr/>
            </w:rPrChange>
          </w:rPr>
          <w:t xml:space="preserve">t, where </w:t>
        </w:r>
        <w:proofErr w:type="spellStart"/>
        <w:r w:rsidRPr="00BA2951">
          <w:rPr>
            <w:rFonts w:ascii="Times New Roman" w:hAnsi="Times New Roman" w:cs="Times New Roman"/>
            <w:sz w:val="24"/>
            <w:szCs w:val="24"/>
            <w:rPrChange w:id="1068" w:author="MEYTAR" w:date="2015-04-25T22:45:00Z">
              <w:rPr/>
            </w:rPrChange>
          </w:rPr>
          <w:t>ηt</w:t>
        </w:r>
        <w:proofErr w:type="spellEnd"/>
        <w:r w:rsidRPr="00BA2951">
          <w:rPr>
            <w:rFonts w:ascii="Times New Roman" w:hAnsi="Times New Roman" w:cs="Times New Roman"/>
            <w:sz w:val="24"/>
            <w:szCs w:val="24"/>
            <w:rPrChange w:id="1069" w:author="MEYTAR" w:date="2015-04-25T22:45:00Z">
              <w:rPr/>
            </w:rPrChange>
          </w:rPr>
          <w:t xml:space="preserve"> and </w:t>
        </w:r>
        <w:r w:rsidRPr="00BA2951">
          <w:rPr>
            <w:rFonts w:ascii="Times New Roman" w:hAnsi="Times New Roman" w:cs="Times New Roman"/>
            <w:sz w:val="24"/>
            <w:szCs w:val="24"/>
            <w:rPrChange w:id="1070" w:author="MEYTAR" w:date="2015-04-25T22:45:00Z">
              <w:rPr/>
            </w:rPrChange>
          </w:rPr>
          <w:t xml:space="preserve">t are </w:t>
        </w:r>
        <w:proofErr w:type="spellStart"/>
        <w:r w:rsidRPr="00BA2951">
          <w:rPr>
            <w:rFonts w:ascii="Times New Roman" w:hAnsi="Times New Roman" w:cs="Times New Roman"/>
            <w:sz w:val="24"/>
            <w:szCs w:val="24"/>
            <w:rPrChange w:id="1071" w:author="MEYTAR" w:date="2015-04-25T22:45:00Z">
              <w:rPr/>
            </w:rPrChange>
          </w:rPr>
          <w:t>iid</w:t>
        </w:r>
        <w:proofErr w:type="spellEnd"/>
        <w:r w:rsidRPr="00BA2951">
          <w:rPr>
            <w:rFonts w:ascii="Times New Roman" w:hAnsi="Times New Roman" w:cs="Times New Roman"/>
            <w:sz w:val="24"/>
            <w:szCs w:val="24"/>
            <w:rPrChange w:id="1072" w:author="MEYTAR" w:date="2015-04-25T22:45:00Z">
              <w:rPr/>
            </w:rPrChange>
          </w:rPr>
          <w:t xml:space="preserve"> N(0, </w:t>
        </w:r>
        <w:proofErr w:type="spellStart"/>
        <w:r w:rsidRPr="00BA2951">
          <w:rPr>
            <w:rFonts w:ascii="Times New Roman" w:hAnsi="Times New Roman" w:cs="Times New Roman"/>
            <w:sz w:val="24"/>
            <w:szCs w:val="24"/>
            <w:rPrChange w:id="1073" w:author="MEYTAR" w:date="2015-04-25T22:45:00Z">
              <w:rPr/>
            </w:rPrChange>
          </w:rPr>
          <w:t>Im</w:t>
        </w:r>
        <w:proofErr w:type="spellEnd"/>
        <w:r w:rsidRPr="00BA2951">
          <w:rPr>
            <w:rFonts w:ascii="Times New Roman" w:hAnsi="Times New Roman" w:cs="Times New Roman"/>
            <w:sz w:val="24"/>
            <w:szCs w:val="24"/>
            <w:rPrChange w:id="1074" w:author="MEYTAR" w:date="2015-04-25T22:45:00Z">
              <w:rPr/>
            </w:rPrChange>
          </w:rPr>
          <w:t xml:space="preserve">) and </w:t>
        </w:r>
        <w:proofErr w:type="spellStart"/>
        <w:r w:rsidRPr="00BA2951">
          <w:rPr>
            <w:rFonts w:ascii="Times New Roman" w:hAnsi="Times New Roman" w:cs="Times New Roman"/>
            <w:sz w:val="24"/>
            <w:szCs w:val="24"/>
            <w:rPrChange w:id="1075" w:author="MEYTAR" w:date="2015-04-25T22:45:00Z">
              <w:rPr/>
            </w:rPrChange>
          </w:rPr>
          <w:t>iid</w:t>
        </w:r>
        <w:proofErr w:type="spellEnd"/>
        <w:r w:rsidRPr="00BA2951">
          <w:rPr>
            <w:rFonts w:ascii="Times New Roman" w:hAnsi="Times New Roman" w:cs="Times New Roman"/>
            <w:sz w:val="24"/>
            <w:szCs w:val="24"/>
            <w:rPrChange w:id="1076" w:author="MEYTAR" w:date="2015-04-25T22:45:00Z">
              <w:rPr/>
            </w:rPrChange>
          </w:rPr>
          <w:t xml:space="preserve"> N(0, Id), respectively, and </w:t>
        </w:r>
        <w:proofErr w:type="spellStart"/>
        <w:r w:rsidRPr="00BA2951">
          <w:rPr>
            <w:rFonts w:ascii="Times New Roman" w:hAnsi="Times New Roman" w:cs="Times New Roman"/>
            <w:sz w:val="24"/>
            <w:szCs w:val="24"/>
            <w:rPrChange w:id="1077" w:author="MEYTAR" w:date="2015-04-25T22:45:00Z">
              <w:rPr/>
            </w:rPrChange>
          </w:rPr>
          <w:t>αt</w:t>
        </w:r>
        <w:proofErr w:type="spellEnd"/>
        <w:r w:rsidRPr="00BA2951">
          <w:rPr>
            <w:rFonts w:ascii="Times New Roman" w:hAnsi="Times New Roman" w:cs="Times New Roman"/>
            <w:sz w:val="24"/>
            <w:szCs w:val="24"/>
            <w:rPrChange w:id="1078" w:author="MEYTAR" w:date="2015-04-25T22:45:00Z">
              <w:rPr/>
            </w:rPrChange>
          </w:rPr>
          <w:t xml:space="preserve"> denotes the state variable. The parameters admit the following dimensions: </w:t>
        </w:r>
        <w:proofErr w:type="spellStart"/>
        <w:r w:rsidRPr="00BA2951">
          <w:rPr>
            <w:rFonts w:ascii="Times New Roman" w:hAnsi="Times New Roman" w:cs="Times New Roman"/>
            <w:sz w:val="24"/>
            <w:szCs w:val="24"/>
            <w:rPrChange w:id="1079" w:author="MEYTAR" w:date="2015-04-25T22:45:00Z">
              <w:rPr/>
            </w:rPrChange>
          </w:rPr>
          <w:t>fkf</w:t>
        </w:r>
        <w:proofErr w:type="spellEnd"/>
        <w:r w:rsidRPr="00BA2951">
          <w:rPr>
            <w:rFonts w:ascii="Times New Roman" w:hAnsi="Times New Roman" w:cs="Times New Roman"/>
            <w:sz w:val="24"/>
            <w:szCs w:val="24"/>
            <w:rPrChange w:id="1080" w:author="MEYTAR" w:date="2015-04-25T22:45:00Z">
              <w:rPr/>
            </w:rPrChange>
          </w:rPr>
          <w:t xml:space="preserve"> 3 at ∈ </w:t>
        </w:r>
        <w:proofErr w:type="spellStart"/>
        <w:r w:rsidRPr="00BA2951">
          <w:rPr>
            <w:rFonts w:ascii="Times New Roman" w:hAnsi="Times New Roman" w:cs="Times New Roman"/>
            <w:sz w:val="24"/>
            <w:szCs w:val="24"/>
            <w:rPrChange w:id="1081" w:author="MEYTAR" w:date="2015-04-25T22:45:00Z">
              <w:rPr>
                <w:rFonts w:cs="Calibri"/>
              </w:rPr>
            </w:rPrChange>
          </w:rPr>
          <w:t>Rm</w:t>
        </w:r>
        <w:proofErr w:type="spellEnd"/>
        <w:r w:rsidRPr="00BA2951">
          <w:rPr>
            <w:rFonts w:ascii="Times New Roman" w:hAnsi="Times New Roman" w:cs="Times New Roman"/>
            <w:sz w:val="24"/>
            <w:szCs w:val="24"/>
            <w:rPrChange w:id="1082" w:author="MEYTAR" w:date="2015-04-25T22:45:00Z">
              <w:rPr>
                <w:rFonts w:cs="Calibri"/>
              </w:rPr>
            </w:rPrChange>
          </w:rPr>
          <w:t xml:space="preserve"> </w:t>
        </w:r>
        <w:proofErr w:type="spellStart"/>
        <w:r w:rsidRPr="00BA2951">
          <w:rPr>
            <w:rFonts w:ascii="Times New Roman" w:hAnsi="Times New Roman" w:cs="Times New Roman"/>
            <w:sz w:val="24"/>
            <w:szCs w:val="24"/>
            <w:rPrChange w:id="1083" w:author="MEYTAR" w:date="2015-04-25T22:45:00Z">
              <w:rPr>
                <w:rFonts w:cs="Calibri"/>
              </w:rPr>
            </w:rPrChange>
          </w:rPr>
          <w:t>dt</w:t>
        </w:r>
        <w:proofErr w:type="spellEnd"/>
        <w:r w:rsidRPr="00BA2951">
          <w:rPr>
            <w:rFonts w:ascii="Times New Roman" w:hAnsi="Times New Roman" w:cs="Times New Roman"/>
            <w:sz w:val="24"/>
            <w:szCs w:val="24"/>
            <w:rPrChange w:id="1084" w:author="MEYTAR" w:date="2015-04-25T22:45:00Z">
              <w:rPr>
                <w:rFonts w:cs="Calibri"/>
              </w:rPr>
            </w:rPrChange>
          </w:rPr>
          <w:t xml:space="preserve"> ∈ </w:t>
        </w:r>
        <w:proofErr w:type="spellStart"/>
        <w:r w:rsidRPr="00BA2951">
          <w:rPr>
            <w:rFonts w:ascii="Times New Roman" w:hAnsi="Times New Roman" w:cs="Times New Roman"/>
            <w:sz w:val="24"/>
            <w:szCs w:val="24"/>
            <w:rPrChange w:id="1085" w:author="MEYTAR" w:date="2015-04-25T22:45:00Z">
              <w:rPr>
                <w:rFonts w:cs="Calibri"/>
              </w:rPr>
            </w:rPrChange>
          </w:rPr>
          <w:t>Rm</w:t>
        </w:r>
        <w:proofErr w:type="spellEnd"/>
        <w:r w:rsidRPr="00BA2951">
          <w:rPr>
            <w:rFonts w:ascii="Times New Roman" w:hAnsi="Times New Roman" w:cs="Times New Roman"/>
            <w:sz w:val="24"/>
            <w:szCs w:val="24"/>
            <w:rPrChange w:id="1086" w:author="MEYTAR" w:date="2015-04-25T22:45:00Z">
              <w:rPr>
                <w:rFonts w:cs="Calibri"/>
              </w:rPr>
            </w:rPrChange>
          </w:rPr>
          <w:t xml:space="preserve"> </w:t>
        </w:r>
        <w:proofErr w:type="spellStart"/>
        <w:r w:rsidRPr="00BA2951">
          <w:rPr>
            <w:rFonts w:ascii="Times New Roman" w:hAnsi="Times New Roman" w:cs="Times New Roman"/>
            <w:sz w:val="24"/>
            <w:szCs w:val="24"/>
            <w:rPrChange w:id="1087" w:author="MEYTAR" w:date="2015-04-25T22:45:00Z">
              <w:rPr>
                <w:rFonts w:cs="Calibri"/>
              </w:rPr>
            </w:rPrChange>
          </w:rPr>
          <w:t>ηt</w:t>
        </w:r>
        <w:proofErr w:type="spellEnd"/>
        <w:r w:rsidRPr="00BA2951">
          <w:rPr>
            <w:rFonts w:ascii="Times New Roman" w:hAnsi="Times New Roman" w:cs="Times New Roman"/>
            <w:sz w:val="24"/>
            <w:szCs w:val="24"/>
            <w:rPrChange w:id="1088" w:author="MEYTAR" w:date="2015-04-25T22:45:00Z">
              <w:rPr>
                <w:rFonts w:cs="Calibri"/>
              </w:rPr>
            </w:rPrChange>
          </w:rPr>
          <w:t xml:space="preserve"> ∈ </w:t>
        </w:r>
        <w:proofErr w:type="spellStart"/>
        <w:r w:rsidRPr="00BA2951">
          <w:rPr>
            <w:rFonts w:ascii="Times New Roman" w:hAnsi="Times New Roman" w:cs="Times New Roman"/>
            <w:sz w:val="24"/>
            <w:szCs w:val="24"/>
            <w:rPrChange w:id="1089" w:author="MEYTAR" w:date="2015-04-25T22:45:00Z">
              <w:rPr>
                <w:rFonts w:cs="Calibri"/>
              </w:rPr>
            </w:rPrChange>
          </w:rPr>
          <w:t>Rm</w:t>
        </w:r>
        <w:proofErr w:type="spellEnd"/>
        <w:r w:rsidRPr="00BA2951">
          <w:rPr>
            <w:rFonts w:ascii="Times New Roman" w:hAnsi="Times New Roman" w:cs="Times New Roman"/>
            <w:sz w:val="24"/>
            <w:szCs w:val="24"/>
            <w:rPrChange w:id="1090" w:author="MEYTAR" w:date="2015-04-25T22:45:00Z">
              <w:rPr/>
            </w:rPrChange>
          </w:rPr>
          <w:t xml:space="preserve"> </w:t>
        </w:r>
        <w:proofErr w:type="spellStart"/>
        <w:r w:rsidRPr="00BA2951">
          <w:rPr>
            <w:rFonts w:ascii="Times New Roman" w:hAnsi="Times New Roman" w:cs="Times New Roman"/>
            <w:sz w:val="24"/>
            <w:szCs w:val="24"/>
            <w:rPrChange w:id="1091" w:author="MEYTAR" w:date="2015-04-25T22:45:00Z">
              <w:rPr/>
            </w:rPrChange>
          </w:rPr>
          <w:t>Tt</w:t>
        </w:r>
        <w:proofErr w:type="spellEnd"/>
        <w:r w:rsidRPr="00BA2951">
          <w:rPr>
            <w:rFonts w:ascii="Times New Roman" w:hAnsi="Times New Roman" w:cs="Times New Roman"/>
            <w:sz w:val="24"/>
            <w:szCs w:val="24"/>
            <w:rPrChange w:id="1092" w:author="MEYTAR" w:date="2015-04-25T22:45:00Z">
              <w:rPr/>
            </w:rPrChange>
          </w:rPr>
          <w:t xml:space="preserve"> ∈ </w:t>
        </w:r>
        <w:proofErr w:type="spellStart"/>
        <w:r w:rsidRPr="00BA2951">
          <w:rPr>
            <w:rFonts w:ascii="Times New Roman" w:hAnsi="Times New Roman" w:cs="Times New Roman"/>
            <w:sz w:val="24"/>
            <w:szCs w:val="24"/>
            <w:rPrChange w:id="1093" w:author="MEYTAR" w:date="2015-04-25T22:45:00Z">
              <w:rPr>
                <w:rFonts w:cs="Calibri"/>
              </w:rPr>
            </w:rPrChange>
          </w:rPr>
          <w:t>Rm×m</w:t>
        </w:r>
        <w:proofErr w:type="spellEnd"/>
        <w:r w:rsidRPr="00BA2951">
          <w:rPr>
            <w:rFonts w:ascii="Times New Roman" w:hAnsi="Times New Roman" w:cs="Times New Roman"/>
            <w:sz w:val="24"/>
            <w:szCs w:val="24"/>
            <w:rPrChange w:id="1094" w:author="MEYTAR" w:date="2015-04-25T22:45:00Z">
              <w:rPr>
                <w:rFonts w:cs="Calibri"/>
              </w:rPr>
            </w:rPrChange>
          </w:rPr>
          <w:t xml:space="preserve"> Ht ∈ </w:t>
        </w:r>
        <w:proofErr w:type="spellStart"/>
        <w:r w:rsidRPr="00BA2951">
          <w:rPr>
            <w:rFonts w:ascii="Times New Roman" w:hAnsi="Times New Roman" w:cs="Times New Roman"/>
            <w:sz w:val="24"/>
            <w:szCs w:val="24"/>
            <w:rPrChange w:id="1095" w:author="MEYTAR" w:date="2015-04-25T22:45:00Z">
              <w:rPr>
                <w:rFonts w:cs="Calibri"/>
              </w:rPr>
            </w:rPrChange>
          </w:rPr>
          <w:t>Rm×m</w:t>
        </w:r>
        <w:proofErr w:type="spellEnd"/>
        <w:r w:rsidRPr="00BA2951">
          <w:rPr>
            <w:rFonts w:ascii="Times New Roman" w:hAnsi="Times New Roman" w:cs="Times New Roman"/>
            <w:sz w:val="24"/>
            <w:szCs w:val="24"/>
            <w:rPrChange w:id="1096" w:author="MEYTAR" w:date="2015-04-25T22:45:00Z">
              <w:rPr/>
            </w:rPrChange>
          </w:rPr>
          <w:t xml:space="preserve"> </w:t>
        </w:r>
        <w:proofErr w:type="spellStart"/>
        <w:r w:rsidRPr="00BA2951">
          <w:rPr>
            <w:rFonts w:ascii="Times New Roman" w:hAnsi="Times New Roman" w:cs="Times New Roman"/>
            <w:sz w:val="24"/>
            <w:szCs w:val="24"/>
            <w:rPrChange w:id="1097" w:author="MEYTAR" w:date="2015-04-25T22:45:00Z">
              <w:rPr/>
            </w:rPrChange>
          </w:rPr>
          <w:t>yt</w:t>
        </w:r>
        <w:proofErr w:type="spellEnd"/>
        <w:r w:rsidRPr="00BA2951">
          <w:rPr>
            <w:rFonts w:ascii="Times New Roman" w:hAnsi="Times New Roman" w:cs="Times New Roman"/>
            <w:sz w:val="24"/>
            <w:szCs w:val="24"/>
            <w:rPrChange w:id="1098" w:author="MEYTAR" w:date="2015-04-25T22:45:00Z">
              <w:rPr/>
            </w:rPrChange>
          </w:rPr>
          <w:t xml:space="preserve"> ∈ Rd ct ∈ Rd </w:t>
        </w:r>
        <w:r w:rsidRPr="00BA2951">
          <w:rPr>
            <w:rFonts w:ascii="Times New Roman" w:hAnsi="Times New Roman" w:cs="Times New Roman"/>
            <w:sz w:val="24"/>
            <w:szCs w:val="24"/>
            <w:rPrChange w:id="1099" w:author="MEYTAR" w:date="2015-04-25T22:45:00Z">
              <w:rPr/>
            </w:rPrChange>
          </w:rPr>
          <w:t xml:space="preserve">t ∈ Rd . </w:t>
        </w:r>
        <w:proofErr w:type="spellStart"/>
        <w:r w:rsidRPr="00BA2951">
          <w:rPr>
            <w:rFonts w:ascii="Times New Roman" w:hAnsi="Times New Roman" w:cs="Times New Roman"/>
            <w:sz w:val="24"/>
            <w:szCs w:val="24"/>
            <w:rPrChange w:id="1100" w:author="MEYTAR" w:date="2015-04-25T22:45:00Z">
              <w:rPr/>
            </w:rPrChange>
          </w:rPr>
          <w:t>Zt</w:t>
        </w:r>
        <w:proofErr w:type="spellEnd"/>
        <w:r w:rsidRPr="00BA2951">
          <w:rPr>
            <w:rFonts w:ascii="Times New Roman" w:hAnsi="Times New Roman" w:cs="Times New Roman"/>
            <w:sz w:val="24"/>
            <w:szCs w:val="24"/>
            <w:rPrChange w:id="1101" w:author="MEYTAR" w:date="2015-04-25T22:45:00Z">
              <w:rPr/>
            </w:rPrChange>
          </w:rPr>
          <w:t xml:space="preserve"> ∈ </w:t>
        </w:r>
        <w:proofErr w:type="spellStart"/>
        <w:r w:rsidRPr="00BA2951">
          <w:rPr>
            <w:rFonts w:ascii="Times New Roman" w:hAnsi="Times New Roman" w:cs="Times New Roman"/>
            <w:sz w:val="24"/>
            <w:szCs w:val="24"/>
            <w:rPrChange w:id="1102" w:author="MEYTAR" w:date="2015-04-25T22:45:00Z">
              <w:rPr>
                <w:rFonts w:cs="Calibri"/>
              </w:rPr>
            </w:rPrChange>
          </w:rPr>
          <w:t>Rd×m</w:t>
        </w:r>
        <w:proofErr w:type="spellEnd"/>
        <w:r w:rsidRPr="00BA2951">
          <w:rPr>
            <w:rFonts w:ascii="Times New Roman" w:hAnsi="Times New Roman" w:cs="Times New Roman"/>
            <w:sz w:val="24"/>
            <w:szCs w:val="24"/>
            <w:rPrChange w:id="1103" w:author="MEYTAR" w:date="2015-04-25T22:45:00Z">
              <w:rPr>
                <w:rFonts w:cs="Calibri"/>
              </w:rPr>
            </w:rPrChange>
          </w:rPr>
          <w:t xml:space="preserve"> </w:t>
        </w:r>
        <w:proofErr w:type="spellStart"/>
        <w:r w:rsidRPr="00BA2951">
          <w:rPr>
            <w:rFonts w:ascii="Times New Roman" w:hAnsi="Times New Roman" w:cs="Times New Roman"/>
            <w:sz w:val="24"/>
            <w:szCs w:val="24"/>
            <w:rPrChange w:id="1104" w:author="MEYTAR" w:date="2015-04-25T22:45:00Z">
              <w:rPr>
                <w:rFonts w:cs="Calibri"/>
              </w:rPr>
            </w:rPrChange>
          </w:rPr>
          <w:t>Gt</w:t>
        </w:r>
        <w:proofErr w:type="spellEnd"/>
        <w:r w:rsidRPr="00BA2951">
          <w:rPr>
            <w:rFonts w:ascii="Times New Roman" w:hAnsi="Times New Roman" w:cs="Times New Roman"/>
            <w:sz w:val="24"/>
            <w:szCs w:val="24"/>
            <w:rPrChange w:id="1105" w:author="MEYTAR" w:date="2015-04-25T22:45:00Z">
              <w:rPr>
                <w:rFonts w:cs="Calibri"/>
              </w:rPr>
            </w:rPrChange>
          </w:rPr>
          <w:t xml:space="preserve"> ∈ Rd×</w:t>
        </w:r>
        <w:r>
          <w:rPr>
            <w:rFonts w:ascii="Times New Roman" w:hAnsi="Times New Roman" w:cs="Times New Roman"/>
            <w:sz w:val="24"/>
            <w:szCs w:val="24"/>
          </w:rPr>
          <w:t xml:space="preserve"> (</w:t>
        </w:r>
        <w:proofErr w:type="spellStart"/>
        <w:r>
          <w:rPr>
            <w:rFonts w:ascii="Times New Roman" w:hAnsi="Times New Roman" w:cs="Times New Roman"/>
            <w:sz w:val="24"/>
            <w:szCs w:val="24"/>
          </w:rPr>
          <w:t>Luethi</w:t>
        </w:r>
        <w:proofErr w:type="spellEnd"/>
        <w:r>
          <w:rPr>
            <w:rFonts w:ascii="Times New Roman" w:hAnsi="Times New Roman" w:cs="Times New Roman"/>
            <w:sz w:val="24"/>
            <w:szCs w:val="24"/>
          </w:rPr>
          <w:t xml:space="preserve"> et al., 2015).</w:t>
        </w:r>
      </w:ins>
    </w:p>
    <w:p w:rsidR="00983221" w:rsidRPr="00956679" w:rsidRDefault="00861ED3" w:rsidP="00956679">
      <w:pPr>
        <w:spacing w:line="360" w:lineRule="auto"/>
        <w:ind w:left="-284" w:right="-192"/>
        <w:rPr>
          <w:ins w:id="1106" w:author="MEYTAR" w:date="2015-04-21T12:17:00Z"/>
          <w:rFonts w:ascii="Times New Roman" w:hAnsi="Times New Roman" w:cs="Times New Roman"/>
          <w:sz w:val="24"/>
          <w:szCs w:val="24"/>
          <w:rPrChange w:id="1107" w:author="MEYTAR" w:date="2015-04-25T22:34:00Z">
            <w:rPr>
              <w:ins w:id="1108" w:author="MEYTAR" w:date="2015-04-21T12:17:00Z"/>
            </w:rPr>
          </w:rPrChange>
        </w:rPr>
        <w:pPrChange w:id="1109" w:author="MEYTAR" w:date="2015-04-25T22:34:00Z">
          <w:pPr>
            <w:spacing w:before="120" w:line="360" w:lineRule="auto"/>
            <w:ind w:left="-284" w:right="-192"/>
          </w:pPr>
        </w:pPrChange>
      </w:pPr>
      <w:ins w:id="1110" w:author="MEYTAR" w:date="2015-04-21T12:17:00Z">
        <w:r w:rsidRPr="00956679">
          <w:rPr>
            <w:rFonts w:ascii="Times New Roman" w:hAnsi="Times New Roman" w:cs="Times New Roman"/>
            <w:sz w:val="24"/>
            <w:szCs w:val="24"/>
            <w:rPrChange w:id="1111" w:author="MEYTAR" w:date="2015-04-25T22:34:00Z">
              <w:rPr>
                <w:b/>
                <w:bCs/>
                <w:lang w:val="es-PE"/>
              </w:rPr>
            </w:rPrChange>
          </w:rPr>
          <w:t xml:space="preserve"> </w:t>
        </w:r>
      </w:ins>
    </w:p>
    <w:p w:rsidR="00000000" w:rsidRPr="00956679" w:rsidRDefault="001B7572" w:rsidP="003A44F0">
      <w:pPr>
        <w:tabs>
          <w:tab w:val="left" w:pos="2250"/>
        </w:tabs>
        <w:spacing w:line="360" w:lineRule="auto"/>
        <w:ind w:left="-284" w:right="-192"/>
        <w:jc w:val="both"/>
        <w:rPr>
          <w:del w:id="1112" w:author="MEYTAR" w:date="2015-04-21T12:24:00Z"/>
          <w:rFonts w:ascii="Times New Roman" w:hAnsi="Times New Roman" w:cs="Times New Roman"/>
          <w:sz w:val="24"/>
          <w:szCs w:val="24"/>
          <w:rPrChange w:id="1113" w:author="MEYTAR" w:date="2015-04-25T22:34:00Z">
            <w:rPr>
              <w:del w:id="1114" w:author="MEYTAR" w:date="2015-04-21T12:24:00Z"/>
              <w:rFonts w:ascii="Times New Roman" w:hAnsi="Times New Roman" w:cs="Times New Roman"/>
            </w:rPr>
          </w:rPrChange>
        </w:rPr>
        <w:pPrChange w:id="1115" w:author="MEYTAR" w:date="2015-04-25T23:20:00Z">
          <w:pPr>
            <w:spacing w:before="120" w:line="360" w:lineRule="auto"/>
            <w:ind w:left="-284" w:right="-192"/>
          </w:pPr>
        </w:pPrChange>
      </w:pPr>
    </w:p>
    <w:p w:rsidR="00B16DF5" w:rsidRPr="00956679" w:rsidDel="005D119B" w:rsidRDefault="00B16DF5" w:rsidP="003A44F0">
      <w:pPr>
        <w:spacing w:line="360" w:lineRule="auto"/>
        <w:ind w:left="-284" w:right="-192"/>
        <w:jc w:val="both"/>
        <w:rPr>
          <w:del w:id="1116" w:author="MEYTAR" w:date="2015-04-20T12:05:00Z"/>
          <w:rFonts w:ascii="Times New Roman" w:hAnsi="Times New Roman" w:cs="Times New Roman"/>
          <w:sz w:val="24"/>
          <w:szCs w:val="24"/>
          <w:rPrChange w:id="1117" w:author="MEYTAR" w:date="2015-04-25T22:34:00Z">
            <w:rPr>
              <w:del w:id="1118" w:author="MEYTAR" w:date="2015-04-20T12:05:00Z"/>
              <w:rFonts w:ascii="Times New Roman" w:hAnsi="Times New Roman" w:cs="Times New Roman"/>
            </w:rPr>
          </w:rPrChange>
        </w:rPr>
        <w:pPrChange w:id="1119" w:author="MEYTAR" w:date="2015-04-25T23:20:00Z">
          <w:pPr>
            <w:spacing w:before="120" w:line="360" w:lineRule="auto"/>
            <w:ind w:left="-284" w:right="-192"/>
          </w:pPr>
        </w:pPrChange>
      </w:pPr>
      <w:del w:id="1120" w:author="MEYTAR" w:date="2015-04-20T12:05:00Z">
        <w:r w:rsidRPr="00956679" w:rsidDel="005D119B">
          <w:rPr>
            <w:rFonts w:ascii="Times New Roman" w:hAnsi="Times New Roman" w:cs="Times New Roman"/>
            <w:sz w:val="24"/>
            <w:szCs w:val="24"/>
            <w:rPrChange w:id="1121" w:author="MEYTAR" w:date="2015-04-25T22:34:00Z">
              <w:rPr>
                <w:rFonts w:ascii="Times New Roman" w:hAnsi="Times New Roman" w:cs="Times New Roman"/>
                <w:b/>
                <w:bCs/>
                <w:highlight w:val="yellow"/>
              </w:rPr>
            </w:rPrChange>
          </w:rPr>
          <w:delText>MEYTAR IF YOU HAVE TIME IT WOULD BE GREAT IF YOU COULD READ A BIT ABOUT KALLMAN FILTERING SINCE WE WILL USE IT A LOT WITH OR WITHOUT THE GRANT BEING APPROVED.</w:delText>
        </w:r>
      </w:del>
    </w:p>
    <w:p w:rsidR="00B16DF5" w:rsidRPr="00956679" w:rsidDel="00272529" w:rsidRDefault="00B16DF5" w:rsidP="003A44F0">
      <w:pPr>
        <w:spacing w:line="360" w:lineRule="auto"/>
        <w:ind w:left="-284" w:right="-192"/>
        <w:jc w:val="both"/>
        <w:rPr>
          <w:del w:id="1122" w:author="MEYTAR" w:date="2015-04-21T12:24:00Z"/>
          <w:rFonts w:ascii="Times New Roman" w:hAnsi="Times New Roman" w:cs="Times New Roman"/>
          <w:sz w:val="24"/>
          <w:szCs w:val="24"/>
          <w:rPrChange w:id="1123" w:author="MEYTAR" w:date="2015-04-25T22:34:00Z">
            <w:rPr>
              <w:del w:id="1124" w:author="MEYTAR" w:date="2015-04-21T12:24:00Z"/>
              <w:rFonts w:ascii="Times New Roman" w:hAnsi="Times New Roman" w:cs="Times New Roman"/>
            </w:rPr>
          </w:rPrChange>
        </w:rPr>
        <w:pPrChange w:id="1125" w:author="MEYTAR" w:date="2015-04-25T23:20:00Z">
          <w:pPr>
            <w:spacing w:before="120" w:line="360" w:lineRule="auto"/>
            <w:ind w:left="-284" w:right="-192"/>
          </w:pPr>
        </w:pPrChange>
      </w:pPr>
    </w:p>
    <w:p w:rsidR="00B16DF5" w:rsidRPr="00956679" w:rsidRDefault="00800FBA" w:rsidP="003A44F0">
      <w:pPr>
        <w:spacing w:line="360" w:lineRule="auto"/>
        <w:ind w:left="-284" w:right="-192"/>
        <w:jc w:val="both"/>
        <w:rPr>
          <w:rFonts w:ascii="Times New Roman" w:hAnsi="Times New Roman" w:cs="Times New Roman"/>
          <w:sz w:val="24"/>
          <w:szCs w:val="24"/>
          <w:rPrChange w:id="1126" w:author="MEYTAR" w:date="2015-04-25T22:34:00Z">
            <w:rPr>
              <w:rFonts w:ascii="Times New Roman" w:hAnsi="Times New Roman" w:cs="Times New Roman"/>
            </w:rPr>
          </w:rPrChange>
        </w:rPr>
        <w:pPrChange w:id="1127" w:author="MEYTAR" w:date="2015-04-25T23:20:00Z">
          <w:pPr>
            <w:spacing w:before="120" w:line="360" w:lineRule="auto"/>
            <w:ind w:left="-284" w:right="-192"/>
          </w:pPr>
        </w:pPrChange>
      </w:pPr>
      <w:r w:rsidRPr="00956679">
        <w:rPr>
          <w:rFonts w:ascii="Times New Roman" w:hAnsi="Times New Roman" w:cs="Times New Roman"/>
          <w:sz w:val="24"/>
          <w:szCs w:val="24"/>
          <w:rPrChange w:id="1128" w:author="MEYTAR" w:date="2015-04-25T22:34:00Z">
            <w:rPr>
              <w:rFonts w:ascii="Times New Roman" w:hAnsi="Times New Roman" w:cs="Times New Roman"/>
            </w:rPr>
          </w:rPrChange>
        </w:rPr>
        <w:t>Kalman filter</w:t>
      </w:r>
      <w:r w:rsidR="00B16DF5" w:rsidRPr="00956679">
        <w:rPr>
          <w:rFonts w:ascii="Times New Roman" w:hAnsi="Times New Roman" w:cs="Times New Roman"/>
          <w:sz w:val="24"/>
          <w:szCs w:val="24"/>
          <w:rPrChange w:id="1129" w:author="MEYTAR" w:date="2015-04-25T22:34:00Z">
            <w:rPr>
              <w:rFonts w:ascii="Times New Roman" w:hAnsi="Times New Roman" w:cs="Times New Roman"/>
            </w:rPr>
          </w:rPrChange>
        </w:rPr>
        <w:t>ing</w:t>
      </w:r>
      <w:r w:rsidRPr="00956679">
        <w:rPr>
          <w:rFonts w:ascii="Times New Roman" w:hAnsi="Times New Roman" w:cs="Times New Roman"/>
          <w:sz w:val="24"/>
          <w:szCs w:val="24"/>
          <w:rPrChange w:id="1130" w:author="MEYTAR" w:date="2015-04-25T22:34:00Z">
            <w:rPr>
              <w:rFonts w:ascii="Times New Roman" w:hAnsi="Times New Roman" w:cs="Times New Roman"/>
            </w:rPr>
          </w:rPrChange>
        </w:rPr>
        <w:t xml:space="preserve"> </w:t>
      </w:r>
      <w:r w:rsidR="00B16DF5" w:rsidRPr="00956679">
        <w:rPr>
          <w:rFonts w:ascii="Times New Roman" w:hAnsi="Times New Roman" w:cs="Times New Roman"/>
          <w:sz w:val="24"/>
          <w:szCs w:val="24"/>
          <w:rPrChange w:id="1131" w:author="MEYTAR" w:date="2015-04-25T22:34:00Z">
            <w:rPr>
              <w:rFonts w:ascii="Times New Roman" w:hAnsi="Times New Roman" w:cs="Times New Roman"/>
            </w:rPr>
          </w:rPrChange>
        </w:rPr>
        <w:t>will be</w:t>
      </w:r>
      <w:r w:rsidRPr="00956679">
        <w:rPr>
          <w:rFonts w:ascii="Times New Roman" w:hAnsi="Times New Roman" w:cs="Times New Roman"/>
          <w:sz w:val="24"/>
          <w:szCs w:val="24"/>
          <w:rPrChange w:id="1132" w:author="MEYTAR" w:date="2015-04-25T22:34:00Z">
            <w:rPr>
              <w:rFonts w:ascii="Times New Roman" w:hAnsi="Times New Roman" w:cs="Times New Roman"/>
            </w:rPr>
          </w:rPrChange>
        </w:rPr>
        <w:t xml:space="preserve"> performed at each site on each day to assimilate </w:t>
      </w:r>
      <w:r w:rsidR="00B16DF5" w:rsidRPr="00956679">
        <w:rPr>
          <w:rFonts w:ascii="Times New Roman" w:hAnsi="Times New Roman" w:cs="Times New Roman"/>
          <w:sz w:val="24"/>
          <w:szCs w:val="24"/>
          <w:rPrChange w:id="1133" w:author="MEYTAR" w:date="2015-04-25T22:34:00Z">
            <w:rPr>
              <w:rFonts w:ascii="Times New Roman" w:hAnsi="Times New Roman" w:cs="Times New Roman"/>
            </w:rPr>
          </w:rPrChange>
        </w:rPr>
        <w:t>all products for</w:t>
      </w:r>
      <w:r w:rsidRPr="00956679">
        <w:rPr>
          <w:rFonts w:ascii="Times New Roman" w:hAnsi="Times New Roman" w:cs="Times New Roman"/>
          <w:sz w:val="24"/>
          <w:szCs w:val="24"/>
          <w:rPrChange w:id="1134" w:author="MEYTAR" w:date="2015-04-25T22:34:00Z">
            <w:rPr>
              <w:rFonts w:ascii="Times New Roman" w:hAnsi="Times New Roman" w:cs="Times New Roman"/>
            </w:rPr>
          </w:rPrChange>
        </w:rPr>
        <w:t xml:space="preserve"> an optimized estimation. </w:t>
      </w:r>
    </w:p>
    <w:p w:rsidR="00B16DF5" w:rsidRPr="00956679" w:rsidDel="003A44F0" w:rsidRDefault="00B16DF5" w:rsidP="003A44F0">
      <w:pPr>
        <w:spacing w:line="360" w:lineRule="auto"/>
        <w:ind w:left="-284" w:right="-192"/>
        <w:jc w:val="both"/>
        <w:rPr>
          <w:del w:id="1135" w:author="MEYTAR" w:date="2015-04-25T23:19:00Z"/>
          <w:rFonts w:ascii="Times New Roman" w:hAnsi="Times New Roman" w:cs="Times New Roman"/>
          <w:sz w:val="24"/>
          <w:szCs w:val="24"/>
          <w:rPrChange w:id="1136" w:author="MEYTAR" w:date="2015-04-25T22:34:00Z">
            <w:rPr>
              <w:del w:id="1137" w:author="MEYTAR" w:date="2015-04-25T23:19:00Z"/>
              <w:rFonts w:ascii="Times New Roman" w:hAnsi="Times New Roman" w:cs="Times New Roman"/>
            </w:rPr>
          </w:rPrChange>
        </w:rPr>
        <w:pPrChange w:id="1138" w:author="MEYTAR" w:date="2015-04-25T23:20:00Z">
          <w:pPr>
            <w:spacing w:before="120" w:line="360" w:lineRule="auto"/>
            <w:ind w:left="-284" w:right="-192"/>
          </w:pPr>
        </w:pPrChange>
      </w:pPr>
      <w:del w:id="1139" w:author="MEYTAR" w:date="2015-04-25T23:19:00Z">
        <w:r w:rsidRPr="00956679" w:rsidDel="003A44F0">
          <w:rPr>
            <w:rFonts w:ascii="Times New Roman" w:hAnsi="Times New Roman" w:cs="Times New Roman"/>
            <w:sz w:val="24"/>
            <w:szCs w:val="24"/>
            <w:rPrChange w:id="1140" w:author="MEYTAR" w:date="2015-04-25T22:34:00Z">
              <w:rPr>
                <w:rFonts w:ascii="Times New Roman" w:hAnsi="Times New Roman" w:cs="Times New Roman"/>
              </w:rPr>
            </w:rPrChange>
          </w:rPr>
          <w:delText>.</w:delText>
        </w:r>
      </w:del>
    </w:p>
    <w:p w:rsidR="00B16DF5" w:rsidRPr="00956679" w:rsidDel="003A44F0" w:rsidRDefault="00B16DF5" w:rsidP="003A44F0">
      <w:pPr>
        <w:spacing w:line="360" w:lineRule="auto"/>
        <w:ind w:left="-284" w:right="-192"/>
        <w:jc w:val="both"/>
        <w:rPr>
          <w:del w:id="1141" w:author="MEYTAR" w:date="2015-04-25T23:19:00Z"/>
          <w:rFonts w:ascii="Times New Roman" w:hAnsi="Times New Roman" w:cs="Times New Roman"/>
          <w:sz w:val="24"/>
          <w:szCs w:val="24"/>
          <w:rPrChange w:id="1142" w:author="MEYTAR" w:date="2015-04-25T22:34:00Z">
            <w:rPr>
              <w:del w:id="1143" w:author="MEYTAR" w:date="2015-04-25T23:19:00Z"/>
              <w:rFonts w:ascii="Times New Roman" w:hAnsi="Times New Roman" w:cs="Times New Roman"/>
            </w:rPr>
          </w:rPrChange>
        </w:rPr>
        <w:pPrChange w:id="1144" w:author="MEYTAR" w:date="2015-04-25T23:20:00Z">
          <w:pPr>
            <w:spacing w:before="120" w:line="360" w:lineRule="auto"/>
            <w:ind w:left="-284" w:right="-192"/>
          </w:pPr>
        </w:pPrChange>
      </w:pPr>
      <w:del w:id="1145" w:author="MEYTAR" w:date="2015-04-25T23:19:00Z">
        <w:r w:rsidRPr="00956679" w:rsidDel="003A44F0">
          <w:rPr>
            <w:rFonts w:ascii="Times New Roman" w:hAnsi="Times New Roman" w:cs="Times New Roman"/>
            <w:sz w:val="24"/>
            <w:szCs w:val="24"/>
            <w:rPrChange w:id="1146" w:author="MEYTAR" w:date="2015-04-25T22:34:00Z">
              <w:rPr>
                <w:rFonts w:ascii="Times New Roman" w:hAnsi="Times New Roman" w:cs="Times New Roman"/>
              </w:rPr>
            </w:rPrChange>
          </w:rPr>
          <w:delText>.</w:delText>
        </w:r>
      </w:del>
    </w:p>
    <w:p w:rsidR="00B16DF5" w:rsidRPr="00956679" w:rsidDel="003A44F0" w:rsidRDefault="00B16DF5" w:rsidP="003A44F0">
      <w:pPr>
        <w:spacing w:line="360" w:lineRule="auto"/>
        <w:ind w:left="-284" w:right="-192"/>
        <w:jc w:val="both"/>
        <w:rPr>
          <w:del w:id="1147" w:author="MEYTAR" w:date="2015-04-25T23:19:00Z"/>
          <w:rFonts w:ascii="Times New Roman" w:hAnsi="Times New Roman" w:cs="Times New Roman"/>
          <w:sz w:val="24"/>
          <w:szCs w:val="24"/>
          <w:rPrChange w:id="1148" w:author="MEYTAR" w:date="2015-04-25T22:34:00Z">
            <w:rPr>
              <w:del w:id="1149" w:author="MEYTAR" w:date="2015-04-25T23:19:00Z"/>
              <w:rFonts w:ascii="Times New Roman" w:hAnsi="Times New Roman" w:cs="Times New Roman"/>
            </w:rPr>
          </w:rPrChange>
        </w:rPr>
        <w:pPrChange w:id="1150" w:author="MEYTAR" w:date="2015-04-25T23:20:00Z">
          <w:pPr>
            <w:spacing w:before="120" w:line="360" w:lineRule="auto"/>
            <w:ind w:left="-284" w:right="-192"/>
          </w:pPr>
        </w:pPrChange>
      </w:pPr>
      <w:del w:id="1151" w:author="MEYTAR" w:date="2015-04-25T23:19:00Z">
        <w:r w:rsidRPr="00956679" w:rsidDel="003A44F0">
          <w:rPr>
            <w:rFonts w:ascii="Times New Roman" w:hAnsi="Times New Roman" w:cs="Times New Roman"/>
            <w:sz w:val="24"/>
            <w:szCs w:val="24"/>
            <w:rPrChange w:id="1152" w:author="MEYTAR" w:date="2015-04-25T22:34:00Z">
              <w:rPr>
                <w:rFonts w:ascii="Times New Roman" w:hAnsi="Times New Roman" w:cs="Times New Roman"/>
              </w:rPr>
            </w:rPrChange>
          </w:rPr>
          <w:delText>.</w:delText>
        </w:r>
      </w:del>
    </w:p>
    <w:p w:rsidR="00B16DF5" w:rsidRPr="00956679" w:rsidRDefault="00B16DF5" w:rsidP="003A44F0">
      <w:pPr>
        <w:spacing w:line="360" w:lineRule="auto"/>
        <w:ind w:left="-284" w:right="-192"/>
        <w:jc w:val="both"/>
        <w:rPr>
          <w:rFonts w:ascii="Times New Roman" w:hAnsi="Times New Roman" w:cs="Times New Roman"/>
          <w:sz w:val="24"/>
          <w:szCs w:val="24"/>
          <w:rPrChange w:id="1153" w:author="MEYTAR" w:date="2015-04-25T22:34:00Z">
            <w:rPr>
              <w:rFonts w:ascii="Times New Roman" w:hAnsi="Times New Roman" w:cs="Times New Roman"/>
            </w:rPr>
          </w:rPrChange>
        </w:rPr>
        <w:pPrChange w:id="1154" w:author="MEYTAR" w:date="2015-04-25T23:20:00Z">
          <w:pPr>
            <w:spacing w:before="120" w:line="360" w:lineRule="auto"/>
            <w:ind w:left="-284" w:right="-192"/>
          </w:pPr>
        </w:pPrChange>
      </w:pPr>
    </w:p>
    <w:p w:rsidR="00B16DF5" w:rsidRPr="00956679" w:rsidRDefault="00800FBA" w:rsidP="007D44B6">
      <w:pPr>
        <w:spacing w:line="360" w:lineRule="auto"/>
        <w:ind w:left="-284" w:right="-192"/>
        <w:jc w:val="both"/>
        <w:rPr>
          <w:rFonts w:ascii="Times New Roman" w:hAnsi="Times New Roman" w:cs="Times New Roman"/>
          <w:sz w:val="24"/>
          <w:szCs w:val="24"/>
          <w:rPrChange w:id="1155" w:author="MEYTAR" w:date="2015-04-25T22:34:00Z">
            <w:rPr>
              <w:rFonts w:ascii="Times New Roman" w:hAnsi="Times New Roman" w:cs="Times New Roman"/>
            </w:rPr>
          </w:rPrChange>
        </w:rPr>
        <w:pPrChange w:id="1156" w:author="MEYTAR" w:date="2015-04-26T09:21:00Z">
          <w:pPr>
            <w:spacing w:before="120" w:line="360" w:lineRule="auto"/>
            <w:ind w:left="-284" w:right="-192"/>
          </w:pPr>
        </w:pPrChange>
      </w:pPr>
      <w:r w:rsidRPr="00956679">
        <w:rPr>
          <w:rFonts w:ascii="Times New Roman" w:hAnsi="Times New Roman" w:cs="Times New Roman"/>
          <w:sz w:val="24"/>
          <w:szCs w:val="24"/>
          <w:rPrChange w:id="1157" w:author="MEYTAR" w:date="2015-04-25T22:34:00Z">
            <w:rPr>
              <w:rFonts w:ascii="Times New Roman" w:hAnsi="Times New Roman" w:cs="Times New Roman"/>
            </w:rPr>
          </w:rPrChange>
        </w:rPr>
        <w:t xml:space="preserve">In this step, variance for process noise at monitoring site </w:t>
      </w:r>
      <w:proofErr w:type="spellStart"/>
      <w:r w:rsidRPr="00956679">
        <w:rPr>
          <w:rFonts w:ascii="Times New Roman" w:hAnsi="Times New Roman" w:cs="Times New Roman"/>
          <w:sz w:val="24"/>
          <w:szCs w:val="24"/>
          <w:rPrChange w:id="1158" w:author="MEYTAR" w:date="2015-04-25T22:34:00Z">
            <w:rPr>
              <w:rFonts w:ascii="Times New Roman" w:hAnsi="Times New Roman" w:cs="Times New Roman"/>
              <w:i/>
            </w:rPr>
          </w:rPrChange>
        </w:rPr>
        <w:t>i</w:t>
      </w:r>
      <w:proofErr w:type="spellEnd"/>
      <w:r w:rsidRPr="00956679">
        <w:rPr>
          <w:rFonts w:ascii="Times New Roman" w:hAnsi="Times New Roman" w:cs="Times New Roman"/>
          <w:sz w:val="24"/>
          <w:szCs w:val="24"/>
          <w:rPrChange w:id="1159" w:author="MEYTAR" w:date="2015-04-25T22:34:00Z">
            <w:rPr>
              <w:rFonts w:ascii="Times New Roman" w:hAnsi="Times New Roman" w:cs="Times New Roman"/>
            </w:rPr>
          </w:rPrChange>
        </w:rPr>
        <w:t xml:space="preserve"> is defined as </w:t>
      </w:r>
      <m:oMath>
        <m:r>
          <m:rPr>
            <m:sty m:val="p"/>
          </m:rPr>
          <w:rPr>
            <w:rFonts w:ascii="Cambria Math" w:hAnsi="Cambria Math" w:cs="Times New Roman"/>
            <w:sz w:val="24"/>
            <w:szCs w:val="24"/>
            <w:rPrChange w:id="1160" w:author="MEYTAR" w:date="2015-04-25T22:34:00Z">
              <w:rPr>
                <w:rFonts w:ascii="Cambria Math" w:hAnsi="Cambria Math" w:cs="Times New Roman"/>
              </w:rPr>
            </w:rPrChange>
          </w:rPr>
          <m:t>Q=var</m:t>
        </m:r>
        <m:d>
          <m:dPr>
            <m:ctrlPr>
              <w:rPr>
                <w:rFonts w:ascii="Cambria Math" w:hAnsi="Cambria Math" w:cs="Times New Roman"/>
                <w:sz w:val="24"/>
                <w:szCs w:val="24"/>
                <w:rPrChange w:id="1161" w:author="MEYTAR" w:date="2015-04-25T22:34:00Z">
                  <w:rPr>
                    <w:rFonts w:ascii="Cambria Math" w:hAnsi="Cambria Math" w:cs="Times New Roman"/>
                    <w:i/>
                  </w:rPr>
                </w:rPrChange>
              </w:rPr>
            </m:ctrlPr>
          </m:dPr>
          <m:e>
            <m:sSub>
              <m:sSubPr>
                <m:ctrlPr>
                  <w:rPr>
                    <w:rFonts w:ascii="Cambria Math" w:hAnsi="Cambria Math" w:cs="Times New Roman"/>
                    <w:sz w:val="24"/>
                    <w:szCs w:val="24"/>
                    <w:rPrChange w:id="1162" w:author="MEYTAR" w:date="2015-04-25T22:34:00Z">
                      <w:rPr>
                        <w:rFonts w:ascii="Cambria Math" w:hAnsi="Cambria Math" w:cs="Times New Roman"/>
                        <w:i/>
                      </w:rPr>
                    </w:rPrChange>
                  </w:rPr>
                </m:ctrlPr>
              </m:sSubPr>
              <m:e>
                <m:r>
                  <m:rPr>
                    <m:sty m:val="p"/>
                  </m:rPr>
                  <w:rPr>
                    <w:rFonts w:ascii="Cambria Math" w:hAnsi="Cambria Math" w:cs="Times New Roman"/>
                    <w:sz w:val="24"/>
                    <w:szCs w:val="24"/>
                    <w:rPrChange w:id="1163" w:author="MEYTAR" w:date="2015-04-25T22:34:00Z">
                      <w:rPr>
                        <w:rFonts w:ascii="Cambria Math" w:hAnsi="Cambria Math" w:cs="Times New Roman"/>
                      </w:rPr>
                    </w:rPrChange>
                  </w:rPr>
                  <m:t>X</m:t>
                </m:r>
              </m:e>
              <m:sub>
                <m:r>
                  <m:rPr>
                    <m:sty m:val="p"/>
                  </m:rPr>
                  <w:rPr>
                    <w:rFonts w:ascii="Cambria Math" w:hAnsi="Cambria Math" w:cs="Times New Roman"/>
                    <w:sz w:val="24"/>
                    <w:szCs w:val="24"/>
                    <w:rPrChange w:id="1164" w:author="MEYTAR" w:date="2015-04-25T22:34:00Z">
                      <w:rPr>
                        <w:rFonts w:ascii="Cambria Math" w:hAnsi="Cambria Math" w:cs="Times New Roman"/>
                      </w:rPr>
                    </w:rPrChange>
                  </w:rPr>
                  <m:t>i</m:t>
                </m:r>
              </m:sub>
            </m:sSub>
            <m:r>
              <m:rPr>
                <m:sty m:val="p"/>
              </m:rPr>
              <w:rPr>
                <w:rFonts w:ascii="Cambria Math" w:hAnsi="Cambria Math" w:cs="Times New Roman"/>
                <w:sz w:val="24"/>
                <w:szCs w:val="24"/>
                <w:rPrChange w:id="1165" w:author="MEYTAR" w:date="2015-04-25T22:34:00Z">
                  <w:rPr>
                    <w:rFonts w:ascii="Cambria Math" w:hAnsi="Cambria Math" w:cs="Times New Roman"/>
                  </w:rPr>
                </w:rPrChange>
              </w:rPr>
              <m:t>-</m:t>
            </m:r>
            <m:sSub>
              <m:sSubPr>
                <m:ctrlPr>
                  <w:rPr>
                    <w:rFonts w:ascii="Cambria Math" w:hAnsi="Cambria Math" w:cs="Times New Roman"/>
                    <w:sz w:val="24"/>
                    <w:szCs w:val="24"/>
                    <w:rPrChange w:id="1166" w:author="MEYTAR" w:date="2015-04-25T22:34:00Z">
                      <w:rPr>
                        <w:rFonts w:ascii="Cambria Math" w:hAnsi="Cambria Math" w:cs="Times New Roman"/>
                        <w:i/>
                      </w:rPr>
                    </w:rPrChange>
                  </w:rPr>
                </m:ctrlPr>
              </m:sSubPr>
              <m:e>
                <m:r>
                  <m:rPr>
                    <m:sty m:val="p"/>
                  </m:rPr>
                  <w:rPr>
                    <w:rFonts w:ascii="Cambria Math" w:hAnsi="Cambria Math" w:cs="Times New Roman"/>
                    <w:sz w:val="24"/>
                    <w:szCs w:val="24"/>
                    <w:rPrChange w:id="1167" w:author="MEYTAR" w:date="2015-04-25T22:34:00Z">
                      <w:rPr>
                        <w:rFonts w:ascii="Cambria Math" w:hAnsi="Cambria Math" w:cs="Times New Roman"/>
                      </w:rPr>
                    </w:rPrChange>
                  </w:rPr>
                  <m:t>U</m:t>
                </m:r>
              </m:e>
              <m:sub>
                <m:r>
                  <m:rPr>
                    <m:sty m:val="p"/>
                  </m:rPr>
                  <w:rPr>
                    <w:rFonts w:ascii="Cambria Math" w:hAnsi="Cambria Math" w:cs="Times New Roman"/>
                    <w:sz w:val="24"/>
                    <w:szCs w:val="24"/>
                    <w:rPrChange w:id="1168" w:author="MEYTAR" w:date="2015-04-25T22:34:00Z">
                      <w:rPr>
                        <w:rFonts w:ascii="Cambria Math" w:hAnsi="Cambria Math" w:cs="Times New Roman"/>
                      </w:rPr>
                    </w:rPrChange>
                  </w:rPr>
                  <m:t>i</m:t>
                </m:r>
              </m:sub>
            </m:sSub>
          </m:e>
        </m:d>
      </m:oMath>
      <w:r w:rsidRPr="00956679">
        <w:rPr>
          <w:rFonts w:ascii="Times New Roman" w:hAnsi="Times New Roman" w:cs="Times New Roman"/>
          <w:sz w:val="24"/>
          <w:szCs w:val="24"/>
          <w:rPrChange w:id="1169" w:author="MEYTAR" w:date="2015-04-25T22:34:00Z">
            <w:rPr>
              <w:rFonts w:ascii="Times New Roman" w:hAnsi="Times New Roman" w:cs="Times New Roman"/>
            </w:rPr>
          </w:rPrChange>
        </w:rPr>
        <w:t xml:space="preserve">, where Xi and </w:t>
      </w:r>
      <w:proofErr w:type="spellStart"/>
      <w:r w:rsidRPr="00956679">
        <w:rPr>
          <w:rFonts w:ascii="Times New Roman" w:hAnsi="Times New Roman" w:cs="Times New Roman"/>
          <w:sz w:val="24"/>
          <w:szCs w:val="24"/>
          <w:rPrChange w:id="1170" w:author="MEYTAR" w:date="2015-04-25T22:34:00Z">
            <w:rPr>
              <w:rFonts w:ascii="Times New Roman" w:hAnsi="Times New Roman" w:cs="Times New Roman"/>
              <w:i/>
            </w:rPr>
          </w:rPrChange>
        </w:rPr>
        <w:t>Ui</w:t>
      </w:r>
      <w:proofErr w:type="spellEnd"/>
      <w:r w:rsidRPr="00956679">
        <w:rPr>
          <w:rFonts w:ascii="Times New Roman" w:hAnsi="Times New Roman" w:cs="Times New Roman"/>
          <w:sz w:val="24"/>
          <w:szCs w:val="24"/>
          <w:rPrChange w:id="1171" w:author="MEYTAR" w:date="2015-04-25T22:34:00Z">
            <w:rPr>
              <w:rFonts w:ascii="Times New Roman" w:hAnsi="Times New Roman" w:cs="Times New Roman"/>
            </w:rPr>
          </w:rPrChange>
        </w:rPr>
        <w:t xml:space="preserve"> are monitoring results and </w:t>
      </w:r>
      <w:del w:id="1172" w:author="MEYTAR" w:date="2015-04-26T09:21:00Z">
        <w:r w:rsidRPr="00956679" w:rsidDel="007D44B6">
          <w:rPr>
            <w:rFonts w:ascii="Times New Roman" w:hAnsi="Times New Roman" w:cs="Times New Roman"/>
            <w:sz w:val="24"/>
            <w:szCs w:val="24"/>
            <w:rPrChange w:id="1173" w:author="MEYTAR" w:date="2015-04-25T22:34:00Z">
              <w:rPr>
                <w:rFonts w:ascii="Times New Roman" w:hAnsi="Times New Roman" w:cs="Times New Roman"/>
              </w:rPr>
            </w:rPrChange>
          </w:rPr>
          <w:delText xml:space="preserve">neural network </w:delText>
        </w:r>
      </w:del>
      <w:r w:rsidRPr="00956679">
        <w:rPr>
          <w:rFonts w:ascii="Times New Roman" w:hAnsi="Times New Roman" w:cs="Times New Roman"/>
          <w:sz w:val="24"/>
          <w:szCs w:val="24"/>
          <w:rPrChange w:id="1174" w:author="MEYTAR" w:date="2015-04-25T22:34:00Z">
            <w:rPr>
              <w:rFonts w:ascii="Times New Roman" w:hAnsi="Times New Roman" w:cs="Times New Roman"/>
            </w:rPr>
          </w:rPrChange>
        </w:rPr>
        <w:t xml:space="preserve">estimation at site </w:t>
      </w:r>
      <w:proofErr w:type="spellStart"/>
      <w:r w:rsidRPr="00956679">
        <w:rPr>
          <w:rFonts w:ascii="Times New Roman" w:hAnsi="Times New Roman" w:cs="Times New Roman"/>
          <w:sz w:val="24"/>
          <w:szCs w:val="24"/>
          <w:rPrChange w:id="1175" w:author="MEYTAR" w:date="2015-04-25T22:34:00Z">
            <w:rPr>
              <w:rFonts w:ascii="Times New Roman" w:hAnsi="Times New Roman" w:cs="Times New Roman"/>
              <w:i/>
            </w:rPr>
          </w:rPrChange>
        </w:rPr>
        <w:t>i</w:t>
      </w:r>
      <w:proofErr w:type="spellEnd"/>
      <w:r w:rsidRPr="00956679">
        <w:rPr>
          <w:rFonts w:ascii="Times New Roman" w:hAnsi="Times New Roman" w:cs="Times New Roman"/>
          <w:sz w:val="24"/>
          <w:szCs w:val="24"/>
          <w:rPrChange w:id="1176" w:author="MEYTAR" w:date="2015-04-25T22:34:00Z">
            <w:rPr>
              <w:rFonts w:ascii="Times New Roman" w:hAnsi="Times New Roman" w:cs="Times New Roman"/>
              <w:i/>
            </w:rPr>
          </w:rPrChange>
        </w:rPr>
        <w:t xml:space="preserve"> respectively. Similarly, variance for observation noise is defined as  </w:t>
      </w:r>
      <m:oMath>
        <m:r>
          <m:rPr>
            <m:sty m:val="p"/>
          </m:rPr>
          <w:rPr>
            <w:rFonts w:ascii="Cambria Math" w:hAnsi="Cambria Math" w:cs="Times New Roman"/>
            <w:sz w:val="24"/>
            <w:szCs w:val="24"/>
            <w:rPrChange w:id="1177" w:author="MEYTAR" w:date="2015-04-25T22:34:00Z">
              <w:rPr>
                <w:rFonts w:ascii="Cambria Math" w:hAnsi="Cambria Math" w:cs="Times New Roman"/>
              </w:rPr>
            </w:rPrChange>
          </w:rPr>
          <m:t>R=var</m:t>
        </m:r>
        <m:d>
          <m:dPr>
            <m:ctrlPr>
              <w:rPr>
                <w:rFonts w:ascii="Cambria Math" w:hAnsi="Cambria Math" w:cs="Times New Roman"/>
                <w:sz w:val="24"/>
                <w:szCs w:val="24"/>
                <w:rPrChange w:id="1178" w:author="MEYTAR" w:date="2015-04-25T22:34:00Z">
                  <w:rPr>
                    <w:rFonts w:ascii="Cambria Math" w:hAnsi="Cambria Math" w:cs="Times New Roman"/>
                    <w:i/>
                  </w:rPr>
                </w:rPrChange>
              </w:rPr>
            </m:ctrlPr>
          </m:dPr>
          <m:e>
            <m:sSub>
              <m:sSubPr>
                <m:ctrlPr>
                  <w:rPr>
                    <w:rFonts w:ascii="Cambria Math" w:hAnsi="Cambria Math" w:cs="Times New Roman"/>
                    <w:sz w:val="24"/>
                    <w:szCs w:val="24"/>
                    <w:rPrChange w:id="1179" w:author="MEYTAR" w:date="2015-04-25T22:34:00Z">
                      <w:rPr>
                        <w:rFonts w:ascii="Cambria Math" w:hAnsi="Cambria Math" w:cs="Times New Roman"/>
                        <w:i/>
                      </w:rPr>
                    </w:rPrChange>
                  </w:rPr>
                </m:ctrlPr>
              </m:sSubPr>
              <m:e>
                <m:r>
                  <m:rPr>
                    <m:sty m:val="p"/>
                  </m:rPr>
                  <w:rPr>
                    <w:rFonts w:ascii="Cambria Math" w:hAnsi="Cambria Math" w:cs="Times New Roman"/>
                    <w:sz w:val="24"/>
                    <w:szCs w:val="24"/>
                    <w:rPrChange w:id="1180" w:author="MEYTAR" w:date="2015-04-25T22:34:00Z">
                      <w:rPr>
                        <w:rFonts w:ascii="Cambria Math" w:hAnsi="Cambria Math" w:cs="Times New Roman"/>
                      </w:rPr>
                    </w:rPrChange>
                  </w:rPr>
                  <m:t>X</m:t>
                </m:r>
              </m:e>
              <m:sub>
                <m:r>
                  <m:rPr>
                    <m:sty m:val="p"/>
                  </m:rPr>
                  <w:rPr>
                    <w:rFonts w:ascii="Cambria Math" w:hAnsi="Cambria Math" w:cs="Times New Roman"/>
                    <w:sz w:val="24"/>
                    <w:szCs w:val="24"/>
                    <w:rPrChange w:id="1181" w:author="MEYTAR" w:date="2015-04-25T22:34:00Z">
                      <w:rPr>
                        <w:rFonts w:ascii="Cambria Math" w:hAnsi="Cambria Math" w:cs="Times New Roman"/>
                      </w:rPr>
                    </w:rPrChange>
                  </w:rPr>
                  <m:t>i</m:t>
                </m:r>
              </m:sub>
            </m:sSub>
            <m:r>
              <m:rPr>
                <m:sty m:val="p"/>
              </m:rPr>
              <w:rPr>
                <w:rFonts w:ascii="Cambria Math" w:hAnsi="Cambria Math" w:cs="Times New Roman"/>
                <w:sz w:val="24"/>
                <w:szCs w:val="24"/>
                <w:rPrChange w:id="1182" w:author="MEYTAR" w:date="2015-04-25T22:34:00Z">
                  <w:rPr>
                    <w:rFonts w:ascii="Cambria Math" w:hAnsi="Cambria Math" w:cs="Times New Roman"/>
                  </w:rPr>
                </w:rPrChange>
              </w:rPr>
              <m:t>-</m:t>
            </m:r>
            <m:sSub>
              <m:sSubPr>
                <m:ctrlPr>
                  <w:rPr>
                    <w:rFonts w:ascii="Cambria Math" w:hAnsi="Cambria Math" w:cs="Times New Roman"/>
                    <w:sz w:val="24"/>
                    <w:szCs w:val="24"/>
                    <w:rPrChange w:id="1183" w:author="MEYTAR" w:date="2015-04-25T22:34:00Z">
                      <w:rPr>
                        <w:rFonts w:ascii="Cambria Math" w:hAnsi="Cambria Math" w:cs="Times New Roman"/>
                        <w:i/>
                      </w:rPr>
                    </w:rPrChange>
                  </w:rPr>
                </m:ctrlPr>
              </m:sSubPr>
              <m:e>
                <m:r>
                  <m:rPr>
                    <m:sty m:val="p"/>
                  </m:rPr>
                  <w:rPr>
                    <w:rFonts w:ascii="Cambria Math" w:hAnsi="Cambria Math" w:cs="Times New Roman"/>
                    <w:sz w:val="24"/>
                    <w:szCs w:val="24"/>
                    <w:rPrChange w:id="1184" w:author="MEYTAR" w:date="2015-04-25T22:34:00Z">
                      <w:rPr>
                        <w:rFonts w:ascii="Cambria Math" w:hAnsi="Cambria Math" w:cs="Times New Roman"/>
                      </w:rPr>
                    </w:rPrChange>
                  </w:rPr>
                  <m:t>Z</m:t>
                </m:r>
              </m:e>
              <m:sub>
                <m:r>
                  <m:rPr>
                    <m:sty m:val="p"/>
                  </m:rPr>
                  <w:rPr>
                    <w:rFonts w:ascii="Cambria Math" w:hAnsi="Cambria Math" w:cs="Times New Roman"/>
                    <w:sz w:val="24"/>
                    <w:szCs w:val="24"/>
                    <w:rPrChange w:id="1185" w:author="MEYTAR" w:date="2015-04-25T22:34:00Z">
                      <w:rPr>
                        <w:rFonts w:ascii="Cambria Math" w:hAnsi="Cambria Math" w:cs="Times New Roman"/>
                      </w:rPr>
                    </w:rPrChange>
                  </w:rPr>
                  <m:t>i</m:t>
                </m:r>
              </m:sub>
            </m:sSub>
          </m:e>
        </m:d>
      </m:oMath>
      <w:r w:rsidRPr="00956679">
        <w:rPr>
          <w:rFonts w:ascii="Times New Roman" w:hAnsi="Times New Roman" w:cs="Times New Roman"/>
          <w:sz w:val="24"/>
          <w:szCs w:val="24"/>
          <w:rPrChange w:id="1186" w:author="MEYTAR" w:date="2015-04-25T22:34:00Z">
            <w:rPr>
              <w:rFonts w:ascii="Times New Roman" w:hAnsi="Times New Roman" w:cs="Times New Roman"/>
            </w:rPr>
          </w:rPrChange>
        </w:rPr>
        <w:t xml:space="preserve">, where </w:t>
      </w:r>
      <w:proofErr w:type="spellStart"/>
      <w:r w:rsidRPr="00956679">
        <w:rPr>
          <w:rFonts w:ascii="Times New Roman" w:hAnsi="Times New Roman" w:cs="Times New Roman"/>
          <w:sz w:val="24"/>
          <w:szCs w:val="24"/>
          <w:rPrChange w:id="1187" w:author="MEYTAR" w:date="2015-04-25T22:34:00Z">
            <w:rPr>
              <w:rFonts w:ascii="Times New Roman" w:hAnsi="Times New Roman" w:cs="Times New Roman"/>
              <w:i/>
            </w:rPr>
          </w:rPrChange>
        </w:rPr>
        <w:t>Zi</w:t>
      </w:r>
      <w:proofErr w:type="spellEnd"/>
      <w:r w:rsidRPr="00956679">
        <w:rPr>
          <w:rFonts w:ascii="Times New Roman" w:hAnsi="Times New Roman" w:cs="Times New Roman"/>
          <w:sz w:val="24"/>
          <w:szCs w:val="24"/>
          <w:rPrChange w:id="1188" w:author="MEYTAR" w:date="2015-04-25T22:34:00Z">
            <w:rPr>
              <w:rFonts w:ascii="Times New Roman" w:hAnsi="Times New Roman" w:cs="Times New Roman"/>
            </w:rPr>
          </w:rPrChange>
        </w:rPr>
        <w:t xml:space="preserve"> is AOD-derived PM2.5 estimation at site </w:t>
      </w:r>
      <w:proofErr w:type="spellStart"/>
      <w:r w:rsidRPr="00956679">
        <w:rPr>
          <w:rFonts w:ascii="Times New Roman" w:hAnsi="Times New Roman" w:cs="Times New Roman"/>
          <w:sz w:val="24"/>
          <w:szCs w:val="24"/>
          <w:rPrChange w:id="1189" w:author="MEYTAR" w:date="2015-04-25T22:34:00Z">
            <w:rPr>
              <w:rFonts w:ascii="Times New Roman" w:hAnsi="Times New Roman" w:cs="Times New Roman"/>
              <w:i/>
            </w:rPr>
          </w:rPrChange>
        </w:rPr>
        <w:t>i</w:t>
      </w:r>
      <w:proofErr w:type="spellEnd"/>
      <w:r w:rsidRPr="00956679">
        <w:rPr>
          <w:rFonts w:ascii="Times New Roman" w:hAnsi="Times New Roman" w:cs="Times New Roman"/>
          <w:sz w:val="24"/>
          <w:szCs w:val="24"/>
          <w:rPrChange w:id="1190" w:author="MEYTAR" w:date="2015-04-25T22:34:00Z">
            <w:rPr>
              <w:rFonts w:ascii="Times New Roman" w:hAnsi="Times New Roman" w:cs="Times New Roman"/>
            </w:rPr>
          </w:rPrChange>
        </w:rPr>
        <w:t xml:space="preserve">. </w:t>
      </w:r>
      <w:r w:rsidR="00B16DF5" w:rsidRPr="00956679">
        <w:rPr>
          <w:rFonts w:ascii="Times New Roman" w:hAnsi="Times New Roman" w:cs="Times New Roman"/>
          <w:sz w:val="24"/>
          <w:szCs w:val="24"/>
          <w:rPrChange w:id="1191" w:author="MEYTAR" w:date="2015-04-25T22:34:00Z">
            <w:rPr>
              <w:rFonts w:ascii="Times New Roman" w:hAnsi="Times New Roman" w:cs="Times New Roman"/>
            </w:rPr>
          </w:rPrChange>
        </w:rPr>
        <w:t xml:space="preserve"> </w:t>
      </w:r>
    </w:p>
    <w:p w:rsidR="00B16DF5" w:rsidRPr="00956679" w:rsidDel="003A44F0" w:rsidRDefault="00B16DF5" w:rsidP="003A44F0">
      <w:pPr>
        <w:spacing w:line="360" w:lineRule="auto"/>
        <w:ind w:left="-284" w:right="-192"/>
        <w:jc w:val="both"/>
        <w:rPr>
          <w:del w:id="1192" w:author="MEYTAR" w:date="2015-04-25T23:19:00Z"/>
          <w:rFonts w:ascii="Times New Roman" w:hAnsi="Times New Roman" w:cs="Times New Roman"/>
          <w:sz w:val="24"/>
          <w:szCs w:val="24"/>
          <w:rPrChange w:id="1193" w:author="MEYTAR" w:date="2015-04-25T22:34:00Z">
            <w:rPr>
              <w:del w:id="1194" w:author="MEYTAR" w:date="2015-04-25T23:19:00Z"/>
              <w:rFonts w:ascii="Times New Roman" w:hAnsi="Times New Roman" w:cs="Times New Roman"/>
            </w:rPr>
          </w:rPrChange>
        </w:rPr>
        <w:pPrChange w:id="1195" w:author="MEYTAR" w:date="2015-04-25T23:20:00Z">
          <w:pPr>
            <w:spacing w:before="120" w:line="360" w:lineRule="auto"/>
            <w:ind w:left="-284" w:right="-192"/>
          </w:pPr>
        </w:pPrChange>
      </w:pPr>
      <w:del w:id="1196" w:author="MEYTAR" w:date="2015-04-25T23:19:00Z">
        <w:r w:rsidRPr="00956679" w:rsidDel="003A44F0">
          <w:rPr>
            <w:rFonts w:ascii="Times New Roman" w:hAnsi="Times New Roman" w:cs="Times New Roman"/>
            <w:sz w:val="24"/>
            <w:szCs w:val="24"/>
            <w:rPrChange w:id="1197" w:author="MEYTAR" w:date="2015-04-25T22:34:00Z">
              <w:rPr>
                <w:rFonts w:ascii="Times New Roman" w:hAnsi="Times New Roman" w:cs="Times New Roman"/>
              </w:rPr>
            </w:rPrChange>
          </w:rPr>
          <w:delText>.</w:delText>
        </w:r>
      </w:del>
    </w:p>
    <w:p w:rsidR="00B16DF5" w:rsidRPr="00956679" w:rsidDel="003A44F0" w:rsidRDefault="00B16DF5" w:rsidP="003A44F0">
      <w:pPr>
        <w:spacing w:line="360" w:lineRule="auto"/>
        <w:ind w:left="-284" w:right="-192"/>
        <w:jc w:val="both"/>
        <w:rPr>
          <w:del w:id="1198" w:author="MEYTAR" w:date="2015-04-25T23:19:00Z"/>
          <w:rFonts w:ascii="Times New Roman" w:hAnsi="Times New Roman" w:cs="Times New Roman"/>
          <w:sz w:val="24"/>
          <w:szCs w:val="24"/>
          <w:rPrChange w:id="1199" w:author="MEYTAR" w:date="2015-04-25T22:34:00Z">
            <w:rPr>
              <w:del w:id="1200" w:author="MEYTAR" w:date="2015-04-25T23:19:00Z"/>
              <w:rFonts w:ascii="Times New Roman" w:hAnsi="Times New Roman" w:cs="Times New Roman"/>
            </w:rPr>
          </w:rPrChange>
        </w:rPr>
        <w:pPrChange w:id="1201" w:author="MEYTAR" w:date="2015-04-25T23:20:00Z">
          <w:pPr>
            <w:spacing w:before="120" w:line="360" w:lineRule="auto"/>
            <w:ind w:left="-284" w:right="-192"/>
          </w:pPr>
        </w:pPrChange>
      </w:pPr>
      <w:del w:id="1202" w:author="MEYTAR" w:date="2015-04-25T23:19:00Z">
        <w:r w:rsidRPr="00956679" w:rsidDel="003A44F0">
          <w:rPr>
            <w:rFonts w:ascii="Times New Roman" w:hAnsi="Times New Roman" w:cs="Times New Roman"/>
            <w:sz w:val="24"/>
            <w:szCs w:val="24"/>
            <w:rPrChange w:id="1203" w:author="MEYTAR" w:date="2015-04-25T22:34:00Z">
              <w:rPr>
                <w:rFonts w:ascii="Times New Roman" w:hAnsi="Times New Roman" w:cs="Times New Roman"/>
              </w:rPr>
            </w:rPrChange>
          </w:rPr>
          <w:delText>.</w:delText>
        </w:r>
      </w:del>
    </w:p>
    <w:p w:rsidR="00B16DF5" w:rsidRPr="00956679" w:rsidDel="003A44F0" w:rsidRDefault="00B16DF5" w:rsidP="003A44F0">
      <w:pPr>
        <w:spacing w:line="360" w:lineRule="auto"/>
        <w:ind w:left="-284" w:right="-192"/>
        <w:jc w:val="both"/>
        <w:rPr>
          <w:del w:id="1204" w:author="MEYTAR" w:date="2015-04-25T23:19:00Z"/>
          <w:rFonts w:ascii="Times New Roman" w:hAnsi="Times New Roman" w:cs="Times New Roman"/>
          <w:sz w:val="24"/>
          <w:szCs w:val="24"/>
          <w:rPrChange w:id="1205" w:author="MEYTAR" w:date="2015-04-25T22:34:00Z">
            <w:rPr>
              <w:del w:id="1206" w:author="MEYTAR" w:date="2015-04-25T23:19:00Z"/>
              <w:rFonts w:ascii="Times New Roman" w:hAnsi="Times New Roman" w:cs="Times New Roman"/>
            </w:rPr>
          </w:rPrChange>
        </w:rPr>
        <w:pPrChange w:id="1207" w:author="MEYTAR" w:date="2015-04-25T23:20:00Z">
          <w:pPr>
            <w:spacing w:before="120" w:line="360" w:lineRule="auto"/>
            <w:ind w:left="-284" w:right="-192"/>
          </w:pPr>
        </w:pPrChange>
      </w:pPr>
      <w:del w:id="1208" w:author="MEYTAR" w:date="2015-04-25T23:19:00Z">
        <w:r w:rsidRPr="00956679" w:rsidDel="003A44F0">
          <w:rPr>
            <w:rFonts w:ascii="Times New Roman" w:hAnsi="Times New Roman" w:cs="Times New Roman"/>
            <w:sz w:val="24"/>
            <w:szCs w:val="24"/>
            <w:rPrChange w:id="1209" w:author="MEYTAR" w:date="2015-04-25T22:34:00Z">
              <w:rPr>
                <w:rFonts w:ascii="Times New Roman" w:hAnsi="Times New Roman" w:cs="Times New Roman"/>
              </w:rPr>
            </w:rPrChange>
          </w:rPr>
          <w:delText>.</w:delText>
        </w:r>
      </w:del>
    </w:p>
    <w:p w:rsidR="00B16DF5" w:rsidRPr="00956679" w:rsidRDefault="00B16DF5" w:rsidP="003A44F0">
      <w:pPr>
        <w:spacing w:line="360" w:lineRule="auto"/>
        <w:ind w:left="-284" w:right="-192"/>
        <w:jc w:val="both"/>
        <w:rPr>
          <w:rFonts w:ascii="Times New Roman" w:hAnsi="Times New Roman" w:cs="Times New Roman"/>
          <w:sz w:val="24"/>
          <w:szCs w:val="24"/>
          <w:rPrChange w:id="1210" w:author="MEYTAR" w:date="2015-04-25T22:34:00Z">
            <w:rPr>
              <w:rFonts w:ascii="Times New Roman" w:hAnsi="Times New Roman" w:cs="Times New Roman"/>
            </w:rPr>
          </w:rPrChange>
        </w:rPr>
        <w:pPrChange w:id="1211" w:author="MEYTAR" w:date="2015-04-25T23:20:00Z">
          <w:pPr>
            <w:spacing w:before="120" w:line="360" w:lineRule="auto"/>
            <w:ind w:left="-284" w:right="-192"/>
          </w:pPr>
        </w:pPrChange>
      </w:pPr>
    </w:p>
    <w:p w:rsidR="00800FBA" w:rsidRPr="00956679" w:rsidRDefault="00B16DF5" w:rsidP="003A44F0">
      <w:pPr>
        <w:spacing w:line="360" w:lineRule="auto"/>
        <w:ind w:left="-284" w:right="-192"/>
        <w:jc w:val="both"/>
        <w:rPr>
          <w:rFonts w:ascii="Times New Roman" w:hAnsi="Times New Roman" w:cs="Times New Roman"/>
          <w:sz w:val="24"/>
          <w:szCs w:val="24"/>
          <w:rPrChange w:id="1212" w:author="MEYTAR" w:date="2015-04-25T22:34:00Z">
            <w:rPr>
              <w:rFonts w:ascii="Times New Roman" w:hAnsi="Times New Roman" w:cs="Times New Roman"/>
            </w:rPr>
          </w:rPrChange>
        </w:rPr>
        <w:pPrChange w:id="1213" w:author="MEYTAR" w:date="2015-04-25T23:20:00Z">
          <w:pPr>
            <w:spacing w:before="120" w:line="360" w:lineRule="auto"/>
            <w:ind w:left="-284" w:right="-192"/>
          </w:pPr>
        </w:pPrChange>
      </w:pPr>
      <w:r w:rsidRPr="00956679">
        <w:rPr>
          <w:rFonts w:ascii="Times New Roman" w:hAnsi="Times New Roman" w:cs="Times New Roman"/>
          <w:sz w:val="24"/>
          <w:szCs w:val="24"/>
          <w:rPrChange w:id="1214" w:author="MEYTAR" w:date="2015-04-25T22:34:00Z">
            <w:rPr>
              <w:rFonts w:ascii="Times New Roman" w:hAnsi="Times New Roman" w:cs="Times New Roman"/>
            </w:rPr>
          </w:rPrChange>
        </w:rPr>
        <w:t>We will later compare the</w:t>
      </w:r>
      <w:r w:rsidR="00800FBA" w:rsidRPr="00956679">
        <w:rPr>
          <w:rFonts w:ascii="Times New Roman" w:hAnsi="Times New Roman" w:cs="Times New Roman"/>
          <w:sz w:val="24"/>
          <w:szCs w:val="24"/>
          <w:rPrChange w:id="1215" w:author="MEYTAR" w:date="2015-04-25T22:34:00Z">
            <w:rPr>
              <w:rFonts w:ascii="Times New Roman" w:hAnsi="Times New Roman" w:cs="Times New Roman"/>
            </w:rPr>
          </w:rPrChange>
        </w:rPr>
        <w:t xml:space="preserve"> assimilated PM estimation from </w:t>
      </w:r>
      <w:r w:rsidRPr="00956679">
        <w:rPr>
          <w:rFonts w:ascii="Times New Roman" w:hAnsi="Times New Roman" w:cs="Times New Roman"/>
          <w:sz w:val="24"/>
          <w:szCs w:val="24"/>
          <w:rPrChange w:id="1216" w:author="MEYTAR" w:date="2015-04-25T22:34:00Z">
            <w:rPr>
              <w:rFonts w:ascii="Times New Roman" w:hAnsi="Times New Roman" w:cs="Times New Roman"/>
            </w:rPr>
          </w:rPrChange>
        </w:rPr>
        <w:t xml:space="preserve">the use of the </w:t>
      </w:r>
      <w:r w:rsidR="00800FBA" w:rsidRPr="00956679">
        <w:rPr>
          <w:rFonts w:ascii="Times New Roman" w:hAnsi="Times New Roman" w:cs="Times New Roman"/>
          <w:sz w:val="24"/>
          <w:szCs w:val="24"/>
          <w:rPrChange w:id="1217" w:author="MEYTAR" w:date="2015-04-25T22:34:00Z">
            <w:rPr>
              <w:rFonts w:ascii="Times New Roman" w:hAnsi="Times New Roman" w:cs="Times New Roman"/>
            </w:rPr>
          </w:rPrChange>
        </w:rPr>
        <w:t xml:space="preserve">Kalman filter with </w:t>
      </w:r>
      <w:r w:rsidRPr="00956679">
        <w:rPr>
          <w:rFonts w:ascii="Times New Roman" w:hAnsi="Times New Roman" w:cs="Times New Roman"/>
          <w:sz w:val="24"/>
          <w:szCs w:val="24"/>
          <w:rPrChange w:id="1218" w:author="MEYTAR" w:date="2015-04-25T22:34:00Z">
            <w:rPr>
              <w:rFonts w:ascii="Times New Roman" w:hAnsi="Times New Roman" w:cs="Times New Roman"/>
            </w:rPr>
          </w:rPrChange>
        </w:rPr>
        <w:t xml:space="preserve">both AOD based predicted PM and </w:t>
      </w:r>
      <w:r w:rsidR="00800FBA" w:rsidRPr="00956679">
        <w:rPr>
          <w:rFonts w:ascii="Times New Roman" w:hAnsi="Times New Roman" w:cs="Times New Roman"/>
          <w:sz w:val="24"/>
          <w:szCs w:val="24"/>
          <w:rPrChange w:id="1219" w:author="MEYTAR" w:date="2015-04-25T22:34:00Z">
            <w:rPr>
              <w:rFonts w:ascii="Times New Roman" w:hAnsi="Times New Roman" w:cs="Times New Roman"/>
            </w:rPr>
          </w:rPrChange>
        </w:rPr>
        <w:t>monitored PM</w:t>
      </w:r>
      <w:del w:id="1220" w:author="MEYTAR" w:date="2015-04-26T09:22:00Z">
        <w:r w:rsidR="00800FBA" w:rsidRPr="00956679" w:rsidDel="007D44B6">
          <w:rPr>
            <w:rFonts w:ascii="Times New Roman" w:hAnsi="Times New Roman" w:cs="Times New Roman"/>
            <w:sz w:val="24"/>
            <w:szCs w:val="24"/>
            <w:rPrChange w:id="1221" w:author="MEYTAR" w:date="2015-04-25T22:34:00Z">
              <w:rPr>
                <w:rFonts w:ascii="Times New Roman" w:hAnsi="Times New Roman" w:cs="Times New Roman"/>
                <w:vertAlign w:val="subscript"/>
              </w:rPr>
            </w:rPrChange>
          </w:rPr>
          <w:delText>5</w:delText>
        </w:r>
      </w:del>
      <w:r w:rsidR="00800FBA" w:rsidRPr="00956679">
        <w:rPr>
          <w:rFonts w:ascii="Times New Roman" w:hAnsi="Times New Roman" w:cs="Times New Roman"/>
          <w:sz w:val="24"/>
          <w:szCs w:val="24"/>
          <w:rPrChange w:id="1222" w:author="MEYTAR" w:date="2015-04-25T22:34:00Z">
            <w:rPr>
              <w:rFonts w:ascii="Times New Roman" w:hAnsi="Times New Roman" w:cs="Times New Roman"/>
            </w:rPr>
          </w:rPrChange>
        </w:rPr>
        <w:t xml:space="preserve"> at each monitoring site</w:t>
      </w:r>
      <w:r w:rsidRPr="00956679">
        <w:rPr>
          <w:rFonts w:ascii="Times New Roman" w:hAnsi="Times New Roman" w:cs="Times New Roman"/>
          <w:sz w:val="24"/>
          <w:szCs w:val="24"/>
          <w:rPrChange w:id="1223" w:author="MEYTAR" w:date="2015-04-25T22:34:00Z">
            <w:rPr>
              <w:rFonts w:ascii="Times New Roman" w:hAnsi="Times New Roman" w:cs="Times New Roman"/>
            </w:rPr>
          </w:rPrChange>
        </w:rPr>
        <w:t>.</w:t>
      </w:r>
    </w:p>
    <w:p w:rsidR="00B16DF5" w:rsidRPr="00956679" w:rsidRDefault="00B16DF5" w:rsidP="003A44F0">
      <w:pPr>
        <w:spacing w:line="360" w:lineRule="auto"/>
        <w:ind w:left="-284" w:right="-192"/>
        <w:jc w:val="both"/>
        <w:rPr>
          <w:rFonts w:ascii="Times New Roman" w:hAnsi="Times New Roman" w:cs="Times New Roman"/>
          <w:sz w:val="24"/>
          <w:szCs w:val="24"/>
          <w:rPrChange w:id="1224" w:author="MEYTAR" w:date="2015-04-25T22:34:00Z">
            <w:rPr>
              <w:rFonts w:ascii="Times New Roman" w:hAnsi="Times New Roman" w:cs="Times New Roman"/>
            </w:rPr>
          </w:rPrChange>
        </w:rPr>
        <w:pPrChange w:id="1225" w:author="MEYTAR" w:date="2015-04-25T23:20:00Z">
          <w:pPr>
            <w:spacing w:before="120" w:line="360" w:lineRule="auto"/>
            <w:ind w:left="-284" w:right="-192"/>
          </w:pPr>
        </w:pPrChange>
      </w:pPr>
    </w:p>
    <w:p w:rsidR="007D44B6" w:rsidRDefault="00B66162" w:rsidP="00174578">
      <w:pPr>
        <w:spacing w:line="360" w:lineRule="auto"/>
        <w:ind w:left="-284" w:right="-192"/>
        <w:jc w:val="both"/>
        <w:rPr>
          <w:ins w:id="1226" w:author="MEYTAR" w:date="2015-04-26T09:26:00Z"/>
          <w:rFonts w:ascii="Times New Roman" w:hAnsi="Times New Roman" w:cs="Times New Roman"/>
          <w:sz w:val="24"/>
          <w:szCs w:val="24"/>
        </w:rPr>
        <w:pPrChange w:id="1227" w:author="MEYTAR" w:date="2015-04-26T09:46:00Z">
          <w:pPr>
            <w:spacing w:before="120" w:line="360" w:lineRule="auto"/>
            <w:ind w:left="-284" w:right="-192"/>
          </w:pPr>
        </w:pPrChange>
      </w:pPr>
      <w:r w:rsidRPr="0004343D">
        <w:rPr>
          <w:rFonts w:ascii="Times New Roman" w:hAnsi="Times New Roman" w:cs="Times New Roman"/>
          <w:b/>
          <w:bCs/>
        </w:rPr>
        <w:t>Aim </w:t>
      </w:r>
      <w:r w:rsidRPr="0004343D" w:rsidDel="00B66162">
        <w:rPr>
          <w:rFonts w:ascii="Times New Roman" w:hAnsi="Times New Roman" w:cs="Times New Roman"/>
          <w:b/>
          <w:bCs/>
        </w:rPr>
        <w:t xml:space="preserve"> </w:t>
      </w:r>
      <w:r w:rsidR="008D5D36" w:rsidRPr="0004343D">
        <w:rPr>
          <w:rFonts w:ascii="Times New Roman" w:hAnsi="Times New Roman" w:cs="Times New Roman"/>
          <w:b/>
          <w:bCs/>
        </w:rPr>
        <w:t>3</w:t>
      </w:r>
      <w:r w:rsidR="00A1152E">
        <w:rPr>
          <w:rFonts w:ascii="Times New Roman" w:hAnsi="Times New Roman" w:cs="Times New Roman"/>
          <w:b/>
          <w:bCs/>
        </w:rPr>
        <w:t>:</w:t>
      </w:r>
      <w:r w:rsidR="00A1152E">
        <w:rPr>
          <w:rFonts w:ascii="Times New Roman" w:hAnsi="Times New Roman" w:cs="Times New Roman"/>
          <w:color w:val="000000"/>
        </w:rPr>
        <w:t xml:space="preserve"> </w:t>
      </w:r>
      <w:ins w:id="1228" w:author="MEYTAR" w:date="2015-04-26T09:25:00Z">
        <w:r w:rsidR="007D44B6">
          <w:rPr>
            <w:rFonts w:ascii="Times New Roman" w:hAnsi="Times New Roman" w:cs="Times New Roman"/>
            <w:sz w:val="24"/>
            <w:szCs w:val="24"/>
          </w:rPr>
          <w:t>A</w:t>
        </w:r>
      </w:ins>
      <w:ins w:id="1229" w:author="MEYTAR" w:date="2015-04-26T09:24:00Z">
        <w:r w:rsidR="007D44B6">
          <w:rPr>
            <w:rFonts w:ascii="Times New Roman" w:hAnsi="Times New Roman" w:cs="Times New Roman"/>
            <w:sz w:val="24"/>
            <w:szCs w:val="24"/>
          </w:rPr>
          <w:t xml:space="preserve"> large variance in </w:t>
        </w:r>
      </w:ins>
      <w:ins w:id="1230" w:author="MEYTAR" w:date="2015-04-26T09:46:00Z">
        <w:r w:rsidR="00174578">
          <w:rPr>
            <w:rFonts w:ascii="Times New Roman" w:hAnsi="Times New Roman" w:cs="Times New Roman"/>
            <w:sz w:val="24"/>
            <w:szCs w:val="24"/>
          </w:rPr>
          <w:t xml:space="preserve">the Pearson </w:t>
        </w:r>
      </w:ins>
      <w:ins w:id="1231" w:author="MEYTAR" w:date="2015-04-26T09:24:00Z">
        <w:r w:rsidR="007D44B6">
          <w:rPr>
            <w:rFonts w:ascii="Times New Roman" w:hAnsi="Times New Roman" w:cs="Times New Roman"/>
            <w:sz w:val="24"/>
            <w:szCs w:val="24"/>
          </w:rPr>
          <w:t>correlations</w:t>
        </w:r>
      </w:ins>
      <w:ins w:id="1232" w:author="MEYTAR" w:date="2015-04-26T09:46:00Z">
        <w:r w:rsidR="00174578">
          <w:rPr>
            <w:rFonts w:ascii="Times New Roman" w:hAnsi="Times New Roman" w:cs="Times New Roman"/>
            <w:sz w:val="24"/>
            <w:szCs w:val="24"/>
          </w:rPr>
          <w:t xml:space="preserve"> (</w:t>
        </w:r>
      </w:ins>
      <w:ins w:id="1233" w:author="MEYTAR" w:date="2015-04-26T09:47:00Z">
        <w:r w:rsidR="00174578">
          <w:rPr>
            <w:rFonts w:ascii="Times New Roman" w:hAnsi="Times New Roman" w:cs="Times New Roman"/>
            <w:sz w:val="24"/>
            <w:szCs w:val="24"/>
          </w:rPr>
          <w:t>0.06-0.26)</w:t>
        </w:r>
      </w:ins>
      <w:ins w:id="1234" w:author="MEYTAR" w:date="2015-04-26T09:24:00Z">
        <w:r w:rsidR="007D44B6">
          <w:rPr>
            <w:rFonts w:ascii="Times New Roman" w:hAnsi="Times New Roman" w:cs="Times New Roman"/>
            <w:sz w:val="24"/>
            <w:szCs w:val="24"/>
          </w:rPr>
          <w:t xml:space="preserve"> between AOD-PM </w:t>
        </w:r>
      </w:ins>
      <w:ins w:id="1235" w:author="MEYTAR" w:date="2015-04-26T09:46:00Z">
        <w:r w:rsidR="00174578">
          <w:rPr>
            <w:rFonts w:ascii="Times New Roman" w:hAnsi="Times New Roman" w:cs="Times New Roman"/>
            <w:sz w:val="24"/>
            <w:szCs w:val="24"/>
          </w:rPr>
          <w:t>in</w:t>
        </w:r>
      </w:ins>
      <w:ins w:id="1236" w:author="MEYTAR" w:date="2015-04-26T09:24:00Z">
        <w:r w:rsidR="007D44B6">
          <w:rPr>
            <w:rFonts w:ascii="Times New Roman" w:hAnsi="Times New Roman" w:cs="Times New Roman"/>
            <w:sz w:val="24"/>
            <w:szCs w:val="24"/>
          </w:rPr>
          <w:t xml:space="preserve"> Israel stations (</w:t>
        </w:r>
      </w:ins>
      <w:ins w:id="1237" w:author="MEYTAR" w:date="2015-04-26T09:25:00Z">
        <w:r w:rsidR="007D44B6">
          <w:rPr>
            <w:rFonts w:ascii="Times New Roman" w:hAnsi="Times New Roman" w:cs="Times New Roman"/>
            <w:sz w:val="24"/>
            <w:szCs w:val="24"/>
          </w:rPr>
          <w:t xml:space="preserve">e.g. </w:t>
        </w:r>
      </w:ins>
      <w:ins w:id="1238" w:author="MEYTAR" w:date="2015-04-26T09:24:00Z">
        <w:r w:rsidR="007D44B6">
          <w:rPr>
            <w:rFonts w:ascii="Times New Roman" w:hAnsi="Times New Roman" w:cs="Times New Roman"/>
            <w:sz w:val="24"/>
            <w:szCs w:val="24"/>
          </w:rPr>
          <w:t>Figure 2)</w:t>
        </w:r>
      </w:ins>
      <w:ins w:id="1239" w:author="MEYTAR" w:date="2015-04-26T09:25:00Z">
        <w:r w:rsidR="007D44B6">
          <w:rPr>
            <w:rFonts w:ascii="Times New Roman" w:hAnsi="Times New Roman" w:cs="Times New Roman"/>
            <w:sz w:val="24"/>
            <w:szCs w:val="24"/>
          </w:rPr>
          <w:t xml:space="preserve"> has been seen with no clear trend in time nor in space. </w:t>
        </w:r>
      </w:ins>
      <w:ins w:id="1240" w:author="MEYTAR" w:date="2015-04-19T22:50:00Z">
        <w:r w:rsidR="00C70D57" w:rsidRPr="00956679">
          <w:rPr>
            <w:rFonts w:ascii="Times New Roman" w:hAnsi="Times New Roman" w:cs="Times New Roman"/>
            <w:sz w:val="24"/>
            <w:szCs w:val="24"/>
            <w:rPrChange w:id="1241" w:author="MEYTAR" w:date="2015-04-25T22:35:00Z">
              <w:rPr>
                <w:rFonts w:ascii="Times New Roman" w:hAnsi="Times New Roman" w:cs="Times New Roman"/>
              </w:rPr>
            </w:rPrChange>
          </w:rPr>
          <w:t xml:space="preserve">This section will be </w:t>
        </w:r>
      </w:ins>
      <w:ins w:id="1242" w:author="MEYTAR" w:date="2015-04-19T22:48:00Z">
        <w:r w:rsidR="00C70D57" w:rsidRPr="00956679">
          <w:rPr>
            <w:rFonts w:ascii="Times New Roman" w:hAnsi="Times New Roman" w:cs="Times New Roman"/>
            <w:sz w:val="24"/>
            <w:szCs w:val="24"/>
            <w:rPrChange w:id="1243" w:author="MEYTAR" w:date="2015-04-25T22:35:00Z">
              <w:rPr>
                <w:rFonts w:ascii="Times New Roman" w:hAnsi="Times New Roman" w:cs="Times New Roman"/>
              </w:rPr>
            </w:rPrChange>
          </w:rPr>
          <w:t xml:space="preserve">based on a large database </w:t>
        </w:r>
      </w:ins>
      <w:ins w:id="1244" w:author="MEYTAR" w:date="2015-04-19T22:49:00Z">
        <w:r w:rsidR="00C70D57" w:rsidRPr="00956679">
          <w:rPr>
            <w:rFonts w:ascii="Times New Roman" w:hAnsi="Times New Roman" w:cs="Times New Roman"/>
            <w:sz w:val="24"/>
            <w:szCs w:val="24"/>
            <w:rPrChange w:id="1245" w:author="MEYTAR" w:date="2015-04-25T22:35:00Z">
              <w:rPr>
                <w:rFonts w:ascii="Times New Roman" w:hAnsi="Times New Roman" w:cs="Times New Roman"/>
              </w:rPr>
            </w:rPrChange>
          </w:rPr>
          <w:t>obtain</w:t>
        </w:r>
      </w:ins>
      <w:ins w:id="1246" w:author="MEYTAR" w:date="2015-04-19T22:50:00Z">
        <w:r w:rsidR="00C70D57" w:rsidRPr="00956679">
          <w:rPr>
            <w:rFonts w:ascii="Times New Roman" w:hAnsi="Times New Roman" w:cs="Times New Roman"/>
            <w:sz w:val="24"/>
            <w:szCs w:val="24"/>
            <w:rPrChange w:id="1247" w:author="MEYTAR" w:date="2015-04-25T22:35:00Z">
              <w:rPr>
                <w:rFonts w:ascii="Times New Roman" w:hAnsi="Times New Roman" w:cs="Times New Roman"/>
              </w:rPr>
            </w:rPrChange>
          </w:rPr>
          <w:t>ed</w:t>
        </w:r>
      </w:ins>
      <w:ins w:id="1248" w:author="MEYTAR" w:date="2015-04-19T22:48:00Z">
        <w:r w:rsidR="00C70D57" w:rsidRPr="00956679">
          <w:rPr>
            <w:rFonts w:ascii="Times New Roman" w:hAnsi="Times New Roman" w:cs="Times New Roman"/>
            <w:sz w:val="24"/>
            <w:szCs w:val="24"/>
            <w:rPrChange w:id="1249" w:author="MEYTAR" w:date="2015-04-25T22:35:00Z">
              <w:rPr>
                <w:rFonts w:ascii="Times New Roman" w:hAnsi="Times New Roman" w:cs="Times New Roman"/>
              </w:rPr>
            </w:rPrChange>
          </w:rPr>
          <w:t xml:space="preserve"> from different </w:t>
        </w:r>
      </w:ins>
      <w:ins w:id="1250" w:author="MEYTAR" w:date="2015-04-19T22:50:00Z">
        <w:r w:rsidR="00C70D57" w:rsidRPr="00956679">
          <w:rPr>
            <w:rFonts w:ascii="Times New Roman" w:hAnsi="Times New Roman" w:cs="Times New Roman"/>
            <w:sz w:val="24"/>
            <w:szCs w:val="24"/>
            <w:rPrChange w:id="1251" w:author="MEYTAR" w:date="2015-04-25T22:35:00Z">
              <w:rPr>
                <w:rFonts w:ascii="Times New Roman" w:hAnsi="Times New Roman" w:cs="Times New Roman"/>
              </w:rPr>
            </w:rPrChange>
          </w:rPr>
          <w:t>source</w:t>
        </w:r>
      </w:ins>
      <w:ins w:id="1252" w:author="MEYTAR" w:date="2015-04-19T22:48:00Z">
        <w:r w:rsidR="00C70D57" w:rsidRPr="00956679">
          <w:rPr>
            <w:rFonts w:ascii="Times New Roman" w:hAnsi="Times New Roman" w:cs="Times New Roman"/>
            <w:sz w:val="24"/>
            <w:szCs w:val="24"/>
            <w:rPrChange w:id="1253" w:author="MEYTAR" w:date="2015-04-25T22:35:00Z">
              <w:rPr>
                <w:rFonts w:ascii="Times New Roman" w:hAnsi="Times New Roman" w:cs="Times New Roman"/>
              </w:rPr>
            </w:rPrChange>
          </w:rPr>
          <w:t xml:space="preserve">s </w:t>
        </w:r>
      </w:ins>
      <w:ins w:id="1254" w:author="MEYTAR" w:date="2015-04-26T09:22:00Z">
        <w:r w:rsidR="007D44B6">
          <w:rPr>
            <w:rFonts w:ascii="Times New Roman" w:hAnsi="Times New Roman" w:cs="Times New Roman"/>
            <w:sz w:val="24"/>
            <w:szCs w:val="24"/>
          </w:rPr>
          <w:t>in</w:t>
        </w:r>
      </w:ins>
      <w:ins w:id="1255" w:author="MEYTAR" w:date="2015-04-19T22:50:00Z">
        <w:r w:rsidR="00C70D57" w:rsidRPr="00956679">
          <w:rPr>
            <w:rFonts w:ascii="Times New Roman" w:hAnsi="Times New Roman" w:cs="Times New Roman"/>
            <w:sz w:val="24"/>
            <w:szCs w:val="24"/>
            <w:rPrChange w:id="1256" w:author="MEYTAR" w:date="2015-04-25T22:35:00Z">
              <w:rPr>
                <w:rFonts w:ascii="Times New Roman" w:hAnsi="Times New Roman" w:cs="Times New Roman"/>
              </w:rPr>
            </w:rPrChange>
          </w:rPr>
          <w:t xml:space="preserve"> Israel, </w:t>
        </w:r>
      </w:ins>
      <w:ins w:id="1257" w:author="MEYTAR" w:date="2015-04-26T09:23:00Z">
        <w:r w:rsidR="007D44B6">
          <w:rPr>
            <w:rFonts w:ascii="Times New Roman" w:hAnsi="Times New Roman" w:cs="Times New Roman"/>
            <w:sz w:val="24"/>
            <w:szCs w:val="24"/>
          </w:rPr>
          <w:t>and</w:t>
        </w:r>
      </w:ins>
      <w:ins w:id="1258" w:author="MEYTAR" w:date="2015-04-19T22:50:00Z">
        <w:r w:rsidR="00C70D57" w:rsidRPr="00956679">
          <w:rPr>
            <w:rFonts w:ascii="Times New Roman" w:hAnsi="Times New Roman" w:cs="Times New Roman"/>
            <w:sz w:val="24"/>
            <w:szCs w:val="24"/>
            <w:rPrChange w:id="1259" w:author="MEYTAR" w:date="2015-04-25T22:35:00Z">
              <w:rPr>
                <w:rFonts w:ascii="Times New Roman" w:hAnsi="Times New Roman" w:cs="Times New Roman"/>
              </w:rPr>
            </w:rPrChange>
          </w:rPr>
          <w:t xml:space="preserve"> Europe </w:t>
        </w:r>
      </w:ins>
      <w:ins w:id="1260" w:author="MEYTAR" w:date="2015-04-19T22:48:00Z">
        <w:r w:rsidR="00C70D57" w:rsidRPr="00956679">
          <w:rPr>
            <w:rFonts w:ascii="Times New Roman" w:hAnsi="Times New Roman" w:cs="Times New Roman"/>
            <w:sz w:val="24"/>
            <w:szCs w:val="24"/>
            <w:rPrChange w:id="1261" w:author="MEYTAR" w:date="2015-04-25T22:35:00Z">
              <w:rPr>
                <w:rFonts w:ascii="Times New Roman" w:hAnsi="Times New Roman" w:cs="Times New Roman"/>
              </w:rPr>
            </w:rPrChange>
          </w:rPr>
          <w:t>over approx. ten years.</w:t>
        </w:r>
      </w:ins>
      <w:ins w:id="1262" w:author="MEYTAR" w:date="2015-04-19T22:49:00Z">
        <w:r w:rsidR="00861ED3" w:rsidRPr="00956679">
          <w:rPr>
            <w:rFonts w:ascii="Times New Roman" w:hAnsi="Times New Roman" w:cs="Times New Roman"/>
            <w:sz w:val="24"/>
            <w:szCs w:val="24"/>
            <w:rPrChange w:id="1263" w:author="MEYTAR" w:date="2015-04-25T22:35:00Z">
              <w:rPr>
                <w:rFonts w:ascii="Times New Roman" w:hAnsi="Times New Roman" w:cs="Times New Roman"/>
                <w:b/>
                <w:bCs/>
                <w:highlight w:val="yellow"/>
              </w:rPr>
            </w:rPrChange>
          </w:rPr>
          <w:t xml:space="preserve"> </w:t>
        </w:r>
        <w:r w:rsidR="00C70D57" w:rsidRPr="00956679">
          <w:rPr>
            <w:rFonts w:ascii="Times New Roman" w:hAnsi="Times New Roman" w:cs="Times New Roman"/>
            <w:sz w:val="24"/>
            <w:szCs w:val="24"/>
            <w:rPrChange w:id="1264" w:author="MEYTAR" w:date="2015-04-25T22:35:00Z">
              <w:rPr>
                <w:rFonts w:ascii="Times New Roman" w:hAnsi="Times New Roman" w:cs="Times New Roman"/>
              </w:rPr>
            </w:rPrChange>
          </w:rPr>
          <w:t xml:space="preserve">In general, each </w:t>
        </w:r>
      </w:ins>
      <w:ins w:id="1265" w:author="MEYTAR" w:date="2015-04-19T22:51:00Z">
        <w:r w:rsidR="00C70D57" w:rsidRPr="00956679">
          <w:rPr>
            <w:rFonts w:ascii="Times New Roman" w:hAnsi="Times New Roman" w:cs="Times New Roman"/>
            <w:sz w:val="24"/>
            <w:szCs w:val="24"/>
            <w:rPrChange w:id="1266" w:author="MEYTAR" w:date="2015-04-25T22:35:00Z">
              <w:rPr>
                <w:rFonts w:ascii="Times New Roman" w:hAnsi="Times New Roman" w:cs="Times New Roman"/>
              </w:rPr>
            </w:rPrChange>
          </w:rPr>
          <w:t xml:space="preserve">ground PM station </w:t>
        </w:r>
      </w:ins>
      <w:ins w:id="1267" w:author="MEYTAR" w:date="2015-04-19T22:49:00Z">
        <w:r w:rsidR="00C70D57" w:rsidRPr="00956679">
          <w:rPr>
            <w:rFonts w:ascii="Times New Roman" w:hAnsi="Times New Roman" w:cs="Times New Roman"/>
            <w:sz w:val="24"/>
            <w:szCs w:val="24"/>
            <w:rPrChange w:id="1268" w:author="MEYTAR" w:date="2015-04-25T22:35:00Z">
              <w:rPr>
                <w:rFonts w:ascii="Times New Roman" w:hAnsi="Times New Roman" w:cs="Times New Roman"/>
              </w:rPr>
            </w:rPrChange>
          </w:rPr>
          <w:t xml:space="preserve">location has a table of </w:t>
        </w:r>
      </w:ins>
      <w:ins w:id="1269" w:author="MEYTAR" w:date="2015-04-19T22:53:00Z">
        <w:r w:rsidR="00C70D57" w:rsidRPr="00956679">
          <w:rPr>
            <w:rFonts w:ascii="Times New Roman" w:hAnsi="Times New Roman" w:cs="Times New Roman"/>
            <w:sz w:val="24"/>
            <w:szCs w:val="24"/>
            <w:rPrChange w:id="1270" w:author="MEYTAR" w:date="2015-04-25T22:35:00Z">
              <w:rPr>
                <w:rFonts w:ascii="Times New Roman" w:hAnsi="Times New Roman" w:cs="Times New Roman"/>
              </w:rPr>
            </w:rPrChange>
          </w:rPr>
          <w:t xml:space="preserve">spatial </w:t>
        </w:r>
      </w:ins>
      <w:ins w:id="1271" w:author="MEYTAR" w:date="2015-04-19T22:49:00Z">
        <w:r w:rsidR="00C70D57" w:rsidRPr="00956679">
          <w:rPr>
            <w:rFonts w:ascii="Times New Roman" w:hAnsi="Times New Roman" w:cs="Times New Roman"/>
            <w:sz w:val="24"/>
            <w:szCs w:val="24"/>
            <w:rPrChange w:id="1272" w:author="MEYTAR" w:date="2015-04-25T22:35:00Z">
              <w:rPr>
                <w:rFonts w:ascii="Times New Roman" w:hAnsi="Times New Roman" w:cs="Times New Roman"/>
              </w:rPr>
            </w:rPrChange>
          </w:rPr>
          <w:t>characteristics (e.g. geographical coordinates, height above sea level</w:t>
        </w:r>
      </w:ins>
      <w:ins w:id="1273" w:author="MEYTAR" w:date="2015-04-19T22:53:00Z">
        <w:r w:rsidR="00212BAF" w:rsidRPr="00956679">
          <w:rPr>
            <w:rFonts w:ascii="Times New Roman" w:hAnsi="Times New Roman" w:cs="Times New Roman"/>
            <w:sz w:val="24"/>
            <w:szCs w:val="24"/>
            <w:rPrChange w:id="1274" w:author="MEYTAR" w:date="2015-04-25T22:35:00Z">
              <w:rPr>
                <w:rFonts w:ascii="Times New Roman" w:hAnsi="Times New Roman" w:cs="Times New Roman"/>
              </w:rPr>
            </w:rPrChange>
          </w:rPr>
          <w:t>) and characteristics altering in time (e.</w:t>
        </w:r>
      </w:ins>
      <w:ins w:id="1275" w:author="MEYTAR" w:date="2015-04-19T22:54:00Z">
        <w:r w:rsidR="00212BAF" w:rsidRPr="00956679">
          <w:rPr>
            <w:rFonts w:ascii="Times New Roman" w:hAnsi="Times New Roman" w:cs="Times New Roman"/>
            <w:sz w:val="24"/>
            <w:szCs w:val="24"/>
            <w:rPrChange w:id="1276" w:author="MEYTAR" w:date="2015-04-25T22:35:00Z">
              <w:rPr>
                <w:rFonts w:ascii="Times New Roman" w:hAnsi="Times New Roman" w:cs="Times New Roman"/>
              </w:rPr>
            </w:rPrChange>
          </w:rPr>
          <w:t>g.</w:t>
        </w:r>
      </w:ins>
      <w:ins w:id="1277" w:author="MEYTAR" w:date="2015-04-19T22:49:00Z">
        <w:r w:rsidR="00C70D57" w:rsidRPr="00956679">
          <w:rPr>
            <w:rFonts w:ascii="Times New Roman" w:hAnsi="Times New Roman" w:cs="Times New Roman"/>
            <w:sz w:val="24"/>
            <w:szCs w:val="24"/>
            <w:rPrChange w:id="1278" w:author="MEYTAR" w:date="2015-04-25T22:35:00Z">
              <w:rPr>
                <w:rFonts w:ascii="Times New Roman" w:hAnsi="Times New Roman" w:cs="Times New Roman"/>
              </w:rPr>
            </w:rPrChange>
          </w:rPr>
          <w:t xml:space="preserve"> brightness of surface, temperature, etc.). </w:t>
        </w:r>
      </w:ins>
    </w:p>
    <w:p w:rsidR="007D44B6" w:rsidRDefault="007D44B6" w:rsidP="007D44B6">
      <w:pPr>
        <w:spacing w:line="360" w:lineRule="auto"/>
        <w:ind w:left="-284" w:right="-192"/>
        <w:jc w:val="both"/>
        <w:rPr>
          <w:ins w:id="1279" w:author="MEYTAR" w:date="2015-04-26T09:26:00Z"/>
          <w:rFonts w:ascii="Times New Roman" w:hAnsi="Times New Roman" w:cs="Times New Roman"/>
          <w:sz w:val="24"/>
          <w:szCs w:val="24"/>
        </w:rPr>
        <w:pPrChange w:id="1280" w:author="MEYTAR" w:date="2015-04-26T09:25:00Z">
          <w:pPr>
            <w:spacing w:before="120" w:line="360" w:lineRule="auto"/>
            <w:ind w:left="-284" w:right="-192"/>
          </w:pPr>
        </w:pPrChange>
      </w:pPr>
      <w:ins w:id="1281" w:author="MEYTAR" w:date="2015-04-26T09:27:00Z">
        <w:r>
          <w:rPr>
            <w:rFonts w:ascii="Times New Roman" w:hAnsi="Times New Roman" w:cs="Times New Roman"/>
            <w:noProof/>
            <w:sz w:val="24"/>
            <w:szCs w:val="24"/>
          </w:rPr>
          <w:lastRenderedPageBreak/>
          <w:drawing>
            <wp:inline distT="0" distB="0" distL="0" distR="0">
              <wp:extent cx="5518150" cy="31623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t="4046"/>
                      <a:stretch>
                        <a:fillRect/>
                      </a:stretch>
                    </pic:blipFill>
                    <pic:spPr bwMode="auto">
                      <a:xfrm>
                        <a:off x="0" y="0"/>
                        <a:ext cx="5518150" cy="3162300"/>
                      </a:xfrm>
                      <a:prstGeom prst="rect">
                        <a:avLst/>
                      </a:prstGeom>
                      <a:noFill/>
                      <a:ln w="9525">
                        <a:noFill/>
                        <a:miter lim="800000"/>
                        <a:headEnd/>
                        <a:tailEnd/>
                      </a:ln>
                    </pic:spPr>
                  </pic:pic>
                </a:graphicData>
              </a:graphic>
            </wp:inline>
          </w:drawing>
        </w:r>
      </w:ins>
    </w:p>
    <w:p w:rsidR="007D44B6" w:rsidRDefault="007D44B6" w:rsidP="00174578">
      <w:pPr>
        <w:spacing w:line="360" w:lineRule="auto"/>
        <w:ind w:left="-284" w:right="-192"/>
        <w:jc w:val="both"/>
        <w:rPr>
          <w:ins w:id="1282" w:author="MEYTAR" w:date="2015-04-26T09:28:00Z"/>
          <w:rFonts w:ascii="Times New Roman" w:hAnsi="Times New Roman" w:cs="Times New Roman"/>
          <w:sz w:val="24"/>
          <w:szCs w:val="24"/>
        </w:rPr>
        <w:pPrChange w:id="1283" w:author="MEYTAR" w:date="2015-04-26T09:44:00Z">
          <w:pPr>
            <w:spacing w:before="120" w:line="360" w:lineRule="auto"/>
            <w:ind w:left="-284" w:right="-192"/>
          </w:pPr>
        </w:pPrChange>
      </w:pPr>
      <w:ins w:id="1284" w:author="MEYTAR" w:date="2015-04-26T09:28:00Z">
        <w:r>
          <w:rPr>
            <w:rFonts w:ascii="Times New Roman" w:hAnsi="Times New Roman" w:cs="Times New Roman"/>
            <w:sz w:val="24"/>
            <w:szCs w:val="24"/>
          </w:rPr>
          <w:t xml:space="preserve">Figure 2. </w:t>
        </w:r>
      </w:ins>
      <w:proofErr w:type="spellStart"/>
      <w:ins w:id="1285" w:author="MEYTAR" w:date="2015-04-26T09:44:00Z">
        <w:r w:rsidR="00174578">
          <w:rPr>
            <w:rFonts w:ascii="Times New Roman" w:hAnsi="Times New Roman" w:cs="Times New Roman"/>
            <w:sz w:val="24"/>
            <w:szCs w:val="24"/>
          </w:rPr>
          <w:t>Univariate</w:t>
        </w:r>
        <w:proofErr w:type="spellEnd"/>
        <w:r w:rsidR="00174578">
          <w:rPr>
            <w:rFonts w:ascii="Times New Roman" w:hAnsi="Times New Roman" w:cs="Times New Roman"/>
            <w:sz w:val="24"/>
            <w:szCs w:val="24"/>
          </w:rPr>
          <w:t xml:space="preserve"> correlation between</w:t>
        </w:r>
      </w:ins>
      <w:ins w:id="1286" w:author="MEYTAR" w:date="2015-04-26T09:31:00Z">
        <w:r w:rsidR="00C00C57">
          <w:rPr>
            <w:rFonts w:ascii="Times New Roman" w:hAnsi="Times New Roman" w:cs="Times New Roman"/>
            <w:sz w:val="24"/>
            <w:szCs w:val="24"/>
          </w:rPr>
          <w:t xml:space="preserve"> PM10</w:t>
        </w:r>
      </w:ins>
      <w:ins w:id="1287" w:author="MEYTAR" w:date="2015-04-26T09:43:00Z">
        <w:r w:rsidR="00174578">
          <w:rPr>
            <w:rFonts w:ascii="Times New Roman" w:hAnsi="Times New Roman" w:cs="Times New Roman"/>
            <w:sz w:val="24"/>
            <w:szCs w:val="24"/>
          </w:rPr>
          <w:t xml:space="preserve"> </w:t>
        </w:r>
      </w:ins>
      <w:ins w:id="1288" w:author="MEYTAR" w:date="2015-04-26T09:44:00Z">
        <w:r w:rsidR="00174578">
          <w:rPr>
            <w:rFonts w:ascii="Times New Roman" w:hAnsi="Times New Roman" w:cs="Times New Roman"/>
            <w:sz w:val="24"/>
            <w:szCs w:val="24"/>
          </w:rPr>
          <w:t>and</w:t>
        </w:r>
      </w:ins>
      <w:ins w:id="1289" w:author="MEYTAR" w:date="2015-04-26T09:43:00Z">
        <w:r w:rsidR="00174578">
          <w:rPr>
            <w:rFonts w:ascii="Times New Roman" w:hAnsi="Times New Roman" w:cs="Times New Roman"/>
            <w:sz w:val="24"/>
            <w:szCs w:val="24"/>
          </w:rPr>
          <w:t xml:space="preserve"> collocated MAIAC AOD 1km data</w:t>
        </w:r>
      </w:ins>
      <w:ins w:id="1290" w:author="MEYTAR" w:date="2015-04-26T09:45:00Z">
        <w:r w:rsidR="00174578">
          <w:rPr>
            <w:rFonts w:ascii="Times New Roman" w:hAnsi="Times New Roman" w:cs="Times New Roman"/>
            <w:sz w:val="24"/>
            <w:szCs w:val="24"/>
          </w:rPr>
          <w:t xml:space="preserve"> on days not affected by dust.</w:t>
        </w:r>
      </w:ins>
    </w:p>
    <w:p w:rsidR="007D44B6" w:rsidRDefault="007D44B6" w:rsidP="007D44B6">
      <w:pPr>
        <w:spacing w:line="360" w:lineRule="auto"/>
        <w:ind w:left="-284" w:right="-192"/>
        <w:jc w:val="both"/>
        <w:rPr>
          <w:ins w:id="1291" w:author="MEYTAR" w:date="2015-04-26T09:28:00Z"/>
          <w:rFonts w:ascii="Times New Roman" w:hAnsi="Times New Roman" w:cs="Times New Roman"/>
          <w:sz w:val="24"/>
          <w:szCs w:val="24"/>
        </w:rPr>
        <w:pPrChange w:id="1292" w:author="MEYTAR" w:date="2015-04-26T09:25:00Z">
          <w:pPr>
            <w:spacing w:before="120" w:line="360" w:lineRule="auto"/>
            <w:ind w:left="-284" w:right="-192"/>
          </w:pPr>
        </w:pPrChange>
      </w:pPr>
    </w:p>
    <w:p w:rsidR="00C70D57" w:rsidRPr="00956679" w:rsidRDefault="00C70D57" w:rsidP="00174578">
      <w:pPr>
        <w:spacing w:line="360" w:lineRule="auto"/>
        <w:ind w:left="-284" w:right="-192"/>
        <w:jc w:val="both"/>
        <w:rPr>
          <w:ins w:id="1293" w:author="MEYTAR" w:date="2015-04-19T22:49:00Z"/>
          <w:rFonts w:ascii="Times New Roman" w:hAnsi="Times New Roman" w:cs="Times New Roman"/>
          <w:sz w:val="24"/>
          <w:szCs w:val="24"/>
          <w:rPrChange w:id="1294" w:author="MEYTAR" w:date="2015-04-25T22:35:00Z">
            <w:rPr>
              <w:ins w:id="1295" w:author="MEYTAR" w:date="2015-04-19T22:49:00Z"/>
              <w:rFonts w:ascii="Times New Roman" w:hAnsi="Times New Roman" w:cs="Times New Roman"/>
            </w:rPr>
          </w:rPrChange>
        </w:rPr>
        <w:pPrChange w:id="1296" w:author="MEYTAR" w:date="2015-04-26T09:48:00Z">
          <w:pPr>
            <w:spacing w:before="120" w:line="360" w:lineRule="auto"/>
            <w:ind w:left="-284" w:right="-192"/>
          </w:pPr>
        </w:pPrChange>
      </w:pPr>
      <w:ins w:id="1297" w:author="MEYTAR" w:date="2015-04-19T22:49:00Z">
        <w:r w:rsidRPr="00956679">
          <w:rPr>
            <w:rFonts w:ascii="Times New Roman" w:hAnsi="Times New Roman" w:cs="Times New Roman"/>
            <w:sz w:val="24"/>
            <w:szCs w:val="24"/>
            <w:rPrChange w:id="1298" w:author="MEYTAR" w:date="2015-04-25T22:35:00Z">
              <w:rPr>
                <w:rFonts w:ascii="Times New Roman" w:hAnsi="Times New Roman" w:cs="Times New Roman"/>
              </w:rPr>
            </w:rPrChange>
          </w:rPr>
          <w:t xml:space="preserve">Each location has the same table of characteristics but with different values per location per time point. These </w:t>
        </w:r>
      </w:ins>
    </w:p>
    <w:p w:rsidR="00C70D57" w:rsidRDefault="00C70D57" w:rsidP="0077308B">
      <w:pPr>
        <w:spacing w:line="360" w:lineRule="auto"/>
        <w:ind w:left="-284" w:right="-192"/>
        <w:jc w:val="both"/>
        <w:rPr>
          <w:ins w:id="1299" w:author="MEYTAR" w:date="2015-04-26T09:49:00Z"/>
          <w:rFonts w:ascii="Times New Roman" w:hAnsi="Times New Roman" w:cs="Times New Roman"/>
        </w:rPr>
        <w:pPrChange w:id="1300" w:author="MEYTAR" w:date="2015-04-26T09:58:00Z">
          <w:pPr>
            <w:spacing w:before="120" w:line="360" w:lineRule="auto"/>
            <w:ind w:left="-284" w:right="-192"/>
          </w:pPr>
        </w:pPrChange>
      </w:pPr>
      <w:ins w:id="1301" w:author="MEYTAR" w:date="2015-04-19T22:49:00Z">
        <w:r w:rsidRPr="00956679">
          <w:rPr>
            <w:rFonts w:ascii="Times New Roman" w:hAnsi="Times New Roman" w:cs="Times New Roman"/>
            <w:sz w:val="24"/>
            <w:szCs w:val="24"/>
            <w:rPrChange w:id="1302" w:author="MEYTAR" w:date="2015-04-25T22:35:00Z">
              <w:rPr>
                <w:rFonts w:ascii="Times New Roman" w:hAnsi="Times New Roman" w:cs="Times New Roman"/>
              </w:rPr>
            </w:rPrChange>
          </w:rPr>
          <w:t xml:space="preserve">In order to try and </w:t>
        </w:r>
      </w:ins>
      <w:ins w:id="1303" w:author="MEYTAR" w:date="2015-04-26T09:48:00Z">
        <w:r w:rsidR="00174578">
          <w:rPr>
            <w:rFonts w:ascii="Times New Roman" w:hAnsi="Times New Roman" w:cs="Times New Roman"/>
            <w:sz w:val="24"/>
            <w:szCs w:val="24"/>
          </w:rPr>
          <w:t>better understand if</w:t>
        </w:r>
      </w:ins>
      <w:ins w:id="1304" w:author="MEYTAR" w:date="2015-04-19T22:49:00Z">
        <w:r w:rsidRPr="00956679">
          <w:rPr>
            <w:rFonts w:ascii="Times New Roman" w:hAnsi="Times New Roman" w:cs="Times New Roman"/>
            <w:sz w:val="24"/>
            <w:szCs w:val="24"/>
            <w:rPrChange w:id="1305" w:author="MEYTAR" w:date="2015-04-25T22:35:00Z">
              <w:rPr>
                <w:rFonts w:ascii="Times New Roman" w:hAnsi="Times New Roman" w:cs="Times New Roman"/>
              </w:rPr>
            </w:rPrChange>
          </w:rPr>
          <w:t xml:space="preserve"> their</w:t>
        </w:r>
      </w:ins>
      <w:ins w:id="1306" w:author="MEYTAR" w:date="2015-04-26T09:48:00Z">
        <w:r w:rsidR="00174578">
          <w:rPr>
            <w:rFonts w:ascii="Times New Roman" w:hAnsi="Times New Roman" w:cs="Times New Roman"/>
            <w:sz w:val="24"/>
            <w:szCs w:val="24"/>
          </w:rPr>
          <w:t xml:space="preserve"> are</w:t>
        </w:r>
      </w:ins>
      <w:ins w:id="1307" w:author="MEYTAR" w:date="2015-04-19T22:49:00Z">
        <w:r w:rsidRPr="00956679">
          <w:rPr>
            <w:rFonts w:ascii="Times New Roman" w:hAnsi="Times New Roman" w:cs="Times New Roman"/>
            <w:sz w:val="24"/>
            <w:szCs w:val="24"/>
            <w:rPrChange w:id="1308" w:author="MEYTAR" w:date="2015-04-25T22:35:00Z">
              <w:rPr>
                <w:rFonts w:ascii="Times New Roman" w:hAnsi="Times New Roman" w:cs="Times New Roman"/>
              </w:rPr>
            </w:rPrChange>
          </w:rPr>
          <w:t xml:space="preserve"> certain conditions characterizing a ground location that reveal a </w:t>
        </w:r>
      </w:ins>
      <w:ins w:id="1309" w:author="MEYTAR" w:date="2015-04-26T09:48:00Z">
        <w:r w:rsidR="00174578">
          <w:rPr>
            <w:rFonts w:ascii="Times New Roman" w:hAnsi="Times New Roman" w:cs="Times New Roman"/>
            <w:sz w:val="24"/>
            <w:szCs w:val="24"/>
          </w:rPr>
          <w:t>better</w:t>
        </w:r>
      </w:ins>
      <w:ins w:id="1310" w:author="MEYTAR" w:date="2015-04-19T22:49:00Z">
        <w:r w:rsidRPr="00956679">
          <w:rPr>
            <w:rFonts w:ascii="Times New Roman" w:hAnsi="Times New Roman" w:cs="Times New Roman"/>
            <w:sz w:val="24"/>
            <w:szCs w:val="24"/>
            <w:rPrChange w:id="1311" w:author="MEYTAR" w:date="2015-04-25T22:35:00Z">
              <w:rPr>
                <w:rFonts w:ascii="Times New Roman" w:hAnsi="Times New Roman" w:cs="Times New Roman"/>
              </w:rPr>
            </w:rPrChange>
          </w:rPr>
          <w:t xml:space="preserve"> correla</w:t>
        </w:r>
        <w:r w:rsidR="00212BAF" w:rsidRPr="00956679">
          <w:rPr>
            <w:rFonts w:ascii="Times New Roman" w:hAnsi="Times New Roman" w:cs="Times New Roman"/>
            <w:sz w:val="24"/>
            <w:szCs w:val="24"/>
            <w:rPrChange w:id="1312" w:author="MEYTAR" w:date="2015-04-25T22:35:00Z">
              <w:rPr>
                <w:rFonts w:ascii="Times New Roman" w:hAnsi="Times New Roman" w:cs="Times New Roman"/>
              </w:rPr>
            </w:rPrChange>
          </w:rPr>
          <w:t>tion with satellite variables</w:t>
        </w:r>
      </w:ins>
      <w:ins w:id="1313" w:author="MEYTAR" w:date="2015-04-26T09:48:00Z">
        <w:r w:rsidR="00174578">
          <w:rPr>
            <w:rFonts w:ascii="Times New Roman" w:hAnsi="Times New Roman" w:cs="Times New Roman"/>
            <w:sz w:val="24"/>
            <w:szCs w:val="24"/>
          </w:rPr>
          <w:t>,</w:t>
        </w:r>
      </w:ins>
      <w:ins w:id="1314" w:author="MEYTAR" w:date="2015-04-19T22:54:00Z">
        <w:r w:rsidR="00212BAF" w:rsidRPr="00956679">
          <w:rPr>
            <w:rFonts w:ascii="Times New Roman" w:hAnsi="Times New Roman" w:cs="Times New Roman"/>
            <w:sz w:val="24"/>
            <w:szCs w:val="24"/>
            <w:rPrChange w:id="1315" w:author="MEYTAR" w:date="2015-04-25T22:35:00Z">
              <w:rPr>
                <w:rFonts w:ascii="Times New Roman" w:hAnsi="Times New Roman" w:cs="Times New Roman"/>
              </w:rPr>
            </w:rPrChange>
          </w:rPr>
          <w:t xml:space="preserve"> we will</w:t>
        </w:r>
      </w:ins>
      <w:ins w:id="1316" w:author="MEYTAR" w:date="2015-04-19T22:49:00Z">
        <w:r w:rsidR="00212BAF" w:rsidRPr="00956679">
          <w:rPr>
            <w:rFonts w:ascii="Times New Roman" w:hAnsi="Times New Roman" w:cs="Times New Roman"/>
            <w:sz w:val="24"/>
            <w:szCs w:val="24"/>
            <w:rPrChange w:id="1317" w:author="MEYTAR" w:date="2015-04-25T22:35:00Z">
              <w:rPr>
                <w:rFonts w:ascii="Times New Roman" w:hAnsi="Times New Roman" w:cs="Times New Roman"/>
              </w:rPr>
            </w:rPrChange>
          </w:rPr>
          <w:t xml:space="preserve"> </w:t>
        </w:r>
      </w:ins>
      <w:ins w:id="1318" w:author="MEYTAR" w:date="2015-04-19T22:56:00Z">
        <w:r w:rsidR="00DD62EA" w:rsidRPr="00956679">
          <w:rPr>
            <w:rFonts w:ascii="Times New Roman" w:hAnsi="Times New Roman" w:cs="Times New Roman"/>
            <w:sz w:val="24"/>
            <w:szCs w:val="24"/>
            <w:rPrChange w:id="1319" w:author="MEYTAR" w:date="2015-04-25T22:35:00Z">
              <w:rPr>
                <w:rFonts w:ascii="Times New Roman" w:hAnsi="Times New Roman" w:cs="Times New Roman"/>
              </w:rPr>
            </w:rPrChange>
          </w:rPr>
          <w:t xml:space="preserve">be </w:t>
        </w:r>
      </w:ins>
      <w:ins w:id="1320" w:author="MEYTAR" w:date="2015-04-19T22:49:00Z">
        <w:r w:rsidR="00212BAF" w:rsidRPr="00956679">
          <w:rPr>
            <w:rFonts w:ascii="Times New Roman" w:hAnsi="Times New Roman" w:cs="Times New Roman"/>
            <w:sz w:val="24"/>
            <w:szCs w:val="24"/>
            <w:rPrChange w:id="1321" w:author="MEYTAR" w:date="2015-04-25T22:35:00Z">
              <w:rPr>
                <w:rFonts w:ascii="Times New Roman" w:hAnsi="Times New Roman" w:cs="Times New Roman"/>
              </w:rPr>
            </w:rPrChange>
          </w:rPr>
          <w:t>us</w:t>
        </w:r>
      </w:ins>
      <w:ins w:id="1322" w:author="MEYTAR" w:date="2015-04-19T22:56:00Z">
        <w:r w:rsidR="00DD62EA" w:rsidRPr="00956679">
          <w:rPr>
            <w:rFonts w:ascii="Times New Roman" w:hAnsi="Times New Roman" w:cs="Times New Roman"/>
            <w:sz w:val="24"/>
            <w:szCs w:val="24"/>
            <w:rPrChange w:id="1323" w:author="MEYTAR" w:date="2015-04-25T22:35:00Z">
              <w:rPr>
                <w:rFonts w:ascii="Times New Roman" w:hAnsi="Times New Roman" w:cs="Times New Roman"/>
              </w:rPr>
            </w:rPrChange>
          </w:rPr>
          <w:t>ing</w:t>
        </w:r>
      </w:ins>
      <w:ins w:id="1324" w:author="MEYTAR" w:date="2015-04-19T22:54:00Z">
        <w:r w:rsidR="00212BAF" w:rsidRPr="00956679">
          <w:rPr>
            <w:rFonts w:ascii="Times New Roman" w:hAnsi="Times New Roman" w:cs="Times New Roman"/>
            <w:sz w:val="24"/>
            <w:szCs w:val="24"/>
            <w:rPrChange w:id="1325" w:author="MEYTAR" w:date="2015-04-25T22:35:00Z">
              <w:rPr>
                <w:rFonts w:ascii="Times New Roman" w:hAnsi="Times New Roman" w:cs="Times New Roman"/>
              </w:rPr>
            </w:rPrChange>
          </w:rPr>
          <w:t xml:space="preserve"> clustering</w:t>
        </w:r>
      </w:ins>
      <w:ins w:id="1326" w:author="MEYTAR" w:date="2015-04-19T22:49:00Z">
        <w:r w:rsidRPr="00956679">
          <w:rPr>
            <w:rFonts w:ascii="Times New Roman" w:hAnsi="Times New Roman" w:cs="Times New Roman"/>
            <w:sz w:val="24"/>
            <w:szCs w:val="24"/>
            <w:rPrChange w:id="1327" w:author="MEYTAR" w:date="2015-04-25T22:35:00Z">
              <w:rPr>
                <w:rFonts w:ascii="Times New Roman" w:hAnsi="Times New Roman" w:cs="Times New Roman"/>
              </w:rPr>
            </w:rPrChange>
          </w:rPr>
          <w:t xml:space="preserve"> method</w:t>
        </w:r>
      </w:ins>
      <w:ins w:id="1328" w:author="MEYTAR" w:date="2015-04-19T22:55:00Z">
        <w:r w:rsidR="00212BAF" w:rsidRPr="00956679">
          <w:rPr>
            <w:rFonts w:ascii="Times New Roman" w:hAnsi="Times New Roman" w:cs="Times New Roman"/>
            <w:sz w:val="24"/>
            <w:szCs w:val="24"/>
            <w:rPrChange w:id="1329" w:author="MEYTAR" w:date="2015-04-25T22:35:00Z">
              <w:rPr>
                <w:rFonts w:ascii="Times New Roman" w:hAnsi="Times New Roman" w:cs="Times New Roman"/>
              </w:rPr>
            </w:rPrChange>
          </w:rPr>
          <w:t>s</w:t>
        </w:r>
      </w:ins>
      <w:ins w:id="1330" w:author="MEYTAR" w:date="2015-04-19T22:49:00Z">
        <w:r w:rsidRPr="00C70D57">
          <w:rPr>
            <w:rFonts w:ascii="Times New Roman" w:hAnsi="Times New Roman" w:cs="Times New Roman"/>
          </w:rPr>
          <w:t xml:space="preserve"> (unsupervised </w:t>
        </w:r>
      </w:ins>
      <w:ins w:id="1331" w:author="MEYTAR" w:date="2015-04-19T22:55:00Z">
        <w:r w:rsidR="00212BAF">
          <w:rPr>
            <w:rFonts w:ascii="Times New Roman" w:hAnsi="Times New Roman" w:cs="Times New Roman"/>
          </w:rPr>
          <w:t xml:space="preserve">sparse clustering; Written &amp; </w:t>
        </w:r>
        <w:proofErr w:type="spellStart"/>
        <w:r w:rsidR="00212BAF">
          <w:rPr>
            <w:rFonts w:ascii="Times New Roman" w:hAnsi="Times New Roman" w:cs="Times New Roman"/>
          </w:rPr>
          <w:t>Tibshirani</w:t>
        </w:r>
        <w:proofErr w:type="spellEnd"/>
        <w:r w:rsidR="00212BAF">
          <w:rPr>
            <w:rFonts w:ascii="Times New Roman" w:hAnsi="Times New Roman" w:cs="Times New Roman"/>
          </w:rPr>
          <w:t>, 201</w:t>
        </w:r>
        <w:r w:rsidR="006A33A7">
          <w:rPr>
            <w:rFonts w:ascii="Times New Roman" w:hAnsi="Times New Roman" w:cs="Times New Roman"/>
          </w:rPr>
          <w:t>3</w:t>
        </w:r>
      </w:ins>
      <w:ins w:id="1332" w:author="MEYTAR" w:date="2015-04-19T22:49:00Z">
        <w:r w:rsidRPr="00C70D57">
          <w:rPr>
            <w:rFonts w:ascii="Times New Roman" w:hAnsi="Times New Roman" w:cs="Times New Roman"/>
          </w:rPr>
          <w:t xml:space="preserve">) </w:t>
        </w:r>
        <w:r w:rsidR="00DD62EA">
          <w:rPr>
            <w:rFonts w:ascii="Times New Roman" w:hAnsi="Times New Roman" w:cs="Times New Roman"/>
          </w:rPr>
          <w:t xml:space="preserve">in order to </w:t>
        </w:r>
      </w:ins>
      <w:ins w:id="1333" w:author="MEYTAR" w:date="2015-04-19T22:58:00Z">
        <w:r w:rsidR="00DD62EA">
          <w:rPr>
            <w:rFonts w:ascii="Times New Roman" w:hAnsi="Times New Roman" w:cs="Times New Roman"/>
          </w:rPr>
          <w:t>differentiate between locations b</w:t>
        </w:r>
      </w:ins>
      <w:ins w:id="1334" w:author="MEYTAR" w:date="2015-04-26T09:48:00Z">
        <w:r w:rsidR="00174578">
          <w:rPr>
            <w:rFonts w:ascii="Times New Roman" w:hAnsi="Times New Roman" w:cs="Times New Roman"/>
          </w:rPr>
          <w:t>a</w:t>
        </w:r>
      </w:ins>
      <w:ins w:id="1335" w:author="MEYTAR" w:date="2015-04-19T22:58:00Z">
        <w:r w:rsidR="00DD62EA">
          <w:rPr>
            <w:rFonts w:ascii="Times New Roman" w:hAnsi="Times New Roman" w:cs="Times New Roman"/>
          </w:rPr>
          <w:t>sed on spatiotemporal</w:t>
        </w:r>
      </w:ins>
      <w:ins w:id="1336" w:author="MEYTAR" w:date="2015-04-19T22:49:00Z">
        <w:r w:rsidRPr="00C70D57">
          <w:rPr>
            <w:rFonts w:ascii="Times New Roman" w:hAnsi="Times New Roman" w:cs="Times New Roman"/>
          </w:rPr>
          <w:t xml:space="preserve"> characteristics that clearly resolve a high/low correlation with the satellite products</w:t>
        </w:r>
      </w:ins>
      <w:ins w:id="1337" w:author="MEYTAR" w:date="2015-04-19T22:56:00Z">
        <w:r w:rsidR="00DD62EA">
          <w:rPr>
            <w:rFonts w:ascii="Times New Roman" w:hAnsi="Times New Roman" w:cs="Times New Roman"/>
          </w:rPr>
          <w:t xml:space="preserve"> and </w:t>
        </w:r>
      </w:ins>
      <w:ins w:id="1338" w:author="MEYTAR" w:date="2015-04-19T22:59:00Z">
        <w:r w:rsidR="00DD62EA">
          <w:rPr>
            <w:rFonts w:ascii="Times New Roman" w:hAnsi="Times New Roman" w:cs="Times New Roman"/>
          </w:rPr>
          <w:t>moreover explain</w:t>
        </w:r>
      </w:ins>
      <w:ins w:id="1339" w:author="MEYTAR" w:date="2015-04-19T22:56:00Z">
        <w:r w:rsidR="00DD62EA">
          <w:rPr>
            <w:rFonts w:ascii="Times New Roman" w:hAnsi="Times New Roman" w:cs="Times New Roman"/>
          </w:rPr>
          <w:t xml:space="preserve"> the whole range of results</w:t>
        </w:r>
      </w:ins>
      <w:ins w:id="1340" w:author="MEYTAR" w:date="2015-04-19T22:49:00Z">
        <w:r w:rsidRPr="00C70D57">
          <w:rPr>
            <w:rFonts w:ascii="Times New Roman" w:hAnsi="Times New Roman" w:cs="Times New Roman"/>
          </w:rPr>
          <w:t>.</w:t>
        </w:r>
      </w:ins>
    </w:p>
    <w:p w:rsidR="007F6825" w:rsidRDefault="007F6825" w:rsidP="00C70D57">
      <w:pPr>
        <w:spacing w:before="120" w:after="360" w:line="360" w:lineRule="auto"/>
        <w:ind w:left="-284" w:right="-192"/>
        <w:rPr>
          <w:rFonts w:ascii="Times New Roman" w:hAnsi="Times New Roman" w:cs="Times New Roman"/>
          <w:color w:val="000000"/>
        </w:rPr>
      </w:pPr>
      <w:del w:id="1341" w:author="MEYTAR" w:date="2015-04-19T22:48:00Z">
        <w:r w:rsidRPr="007F6825" w:rsidDel="00C70D57">
          <w:rPr>
            <w:rFonts w:ascii="Times New Roman" w:hAnsi="Times New Roman" w:cs="Times New Roman"/>
            <w:b/>
            <w:bCs/>
            <w:highlight w:val="yellow"/>
          </w:rPr>
          <w:delText>RATIO- MEYTAR PLEASE ADD</w:delText>
        </w:r>
      </w:del>
    </w:p>
    <w:p w:rsidR="007F6825" w:rsidRPr="007F6825" w:rsidRDefault="007F6825" w:rsidP="00E77A39">
      <w:pPr>
        <w:spacing w:line="360" w:lineRule="auto"/>
        <w:ind w:left="-284" w:right="-192"/>
        <w:rPr>
          <w:rFonts w:ascii="Times New Roman" w:hAnsi="Times New Roman" w:cs="Times New Roman"/>
          <w:i/>
          <w:iCs/>
        </w:rPr>
      </w:pPr>
      <w:r w:rsidRPr="007F6825">
        <w:rPr>
          <w:rFonts w:ascii="Times New Roman" w:hAnsi="Times New Roman" w:cs="Times New Roman"/>
          <w:i/>
          <w:iCs/>
        </w:rPr>
        <w:t>Preliminary results</w:t>
      </w:r>
    </w:p>
    <w:p w:rsidR="007F6825" w:rsidRDefault="007F6825" w:rsidP="00E77A39">
      <w:pPr>
        <w:spacing w:line="360" w:lineRule="auto"/>
        <w:ind w:left="-284" w:right="-192"/>
        <w:rPr>
          <w:rFonts w:ascii="Times New Roman" w:hAnsi="Times New Roman" w:cs="Times New Roman"/>
        </w:rPr>
      </w:pPr>
      <w:r w:rsidRPr="00414569">
        <w:rPr>
          <w:rFonts w:ascii="Times New Roman" w:hAnsi="Times New Roman" w:cs="Times New Roman"/>
        </w:rPr>
        <w:t xml:space="preserve">In recent weeks we </w:t>
      </w:r>
      <w:r>
        <w:rPr>
          <w:rFonts w:ascii="Times New Roman" w:hAnsi="Times New Roman" w:cs="Times New Roman"/>
        </w:rPr>
        <w:t xml:space="preserve">began to </w:t>
      </w:r>
      <w:r w:rsidRPr="00414569">
        <w:rPr>
          <w:rFonts w:ascii="Times New Roman" w:hAnsi="Times New Roman" w:cs="Times New Roman"/>
        </w:rPr>
        <w:t>incorpora</w:t>
      </w:r>
      <w:r>
        <w:rPr>
          <w:rFonts w:ascii="Times New Roman" w:hAnsi="Times New Roman" w:cs="Times New Roman"/>
        </w:rPr>
        <w:t xml:space="preserve">te </w:t>
      </w:r>
      <w:r w:rsidRPr="00414569">
        <w:rPr>
          <w:rFonts w:ascii="Times New Roman" w:hAnsi="Times New Roman" w:cs="Times New Roman"/>
        </w:rPr>
        <w:t>the novel 1</w:t>
      </w:r>
      <w:r>
        <w:rPr>
          <w:rFonts w:ascii="Times New Roman" w:hAnsi="Times New Roman" w:cs="Times New Roman"/>
        </w:rPr>
        <w:t> × </w:t>
      </w:r>
      <w:r w:rsidRPr="00414569">
        <w:rPr>
          <w:rFonts w:ascii="Times New Roman" w:hAnsi="Times New Roman" w:cs="Times New Roman"/>
        </w:rPr>
        <w:t>1</w:t>
      </w:r>
      <w:r>
        <w:rPr>
          <w:rFonts w:ascii="Times New Roman" w:hAnsi="Times New Roman" w:cs="Times New Roman"/>
        </w:rPr>
        <w:t> </w:t>
      </w:r>
      <w:r w:rsidRPr="00414569">
        <w:rPr>
          <w:rFonts w:ascii="Times New Roman" w:hAnsi="Times New Roman" w:cs="Times New Roman"/>
        </w:rPr>
        <w:t xml:space="preserve">km MAIAC data </w:t>
      </w:r>
      <w:r>
        <w:rPr>
          <w:rFonts w:ascii="Times New Roman" w:hAnsi="Times New Roman" w:cs="Times New Roman"/>
        </w:rPr>
        <w:t xml:space="preserve">into </w:t>
      </w:r>
      <w:r w:rsidRPr="00414569">
        <w:rPr>
          <w:rFonts w:ascii="Times New Roman" w:hAnsi="Times New Roman" w:cs="Times New Roman"/>
        </w:rPr>
        <w:t>our New England models. Preliminary results were extremely encouraging, with cross validated R</w:t>
      </w:r>
      <w:r w:rsidRPr="00414569">
        <w:rPr>
          <w:rFonts w:ascii="Times New Roman" w:hAnsi="Times New Roman" w:cs="Times New Roman"/>
          <w:vertAlign w:val="superscript"/>
        </w:rPr>
        <w:t>2</w:t>
      </w:r>
      <w:r w:rsidRPr="00414569">
        <w:rPr>
          <w:rFonts w:ascii="Times New Roman" w:hAnsi="Times New Roman" w:cs="Times New Roman"/>
        </w:rPr>
        <w:t xml:space="preserve"> values of 0.91 </w:t>
      </w:r>
      <w:r>
        <w:rPr>
          <w:rFonts w:ascii="Times New Roman" w:hAnsi="Times New Roman" w:cs="Times New Roman"/>
        </w:rPr>
        <w:t>in</w:t>
      </w:r>
      <w:r w:rsidRPr="00414569">
        <w:rPr>
          <w:rFonts w:ascii="Times New Roman" w:hAnsi="Times New Roman" w:cs="Times New Roman"/>
        </w:rPr>
        <w:t xml:space="preserve"> the first stage of the model. Figure </w:t>
      </w:r>
      <w:r>
        <w:rPr>
          <w:rFonts w:ascii="Times New Roman" w:hAnsi="Times New Roman" w:cs="Times New Roman"/>
        </w:rPr>
        <w:t>3</w:t>
      </w:r>
      <w:r w:rsidRPr="00414569">
        <w:rPr>
          <w:rFonts w:ascii="Times New Roman" w:hAnsi="Times New Roman" w:cs="Times New Roman"/>
        </w:rPr>
        <w:t xml:space="preserve"> shows the resulting 1</w:t>
      </w:r>
      <w:r>
        <w:rPr>
          <w:rFonts w:ascii="Times New Roman" w:hAnsi="Times New Roman" w:cs="Times New Roman"/>
        </w:rPr>
        <w:t> × </w:t>
      </w:r>
      <w:r w:rsidRPr="00414569">
        <w:rPr>
          <w:rFonts w:ascii="Times New Roman" w:hAnsi="Times New Roman" w:cs="Times New Roman"/>
        </w:rPr>
        <w:t>1</w:t>
      </w:r>
      <w:r>
        <w:rPr>
          <w:rFonts w:ascii="Times New Roman" w:hAnsi="Times New Roman" w:cs="Times New Roman"/>
        </w:rPr>
        <w:t> </w:t>
      </w:r>
      <w:r w:rsidRPr="00414569">
        <w:rPr>
          <w:rFonts w:ascii="Times New Roman" w:hAnsi="Times New Roman" w:cs="Times New Roman"/>
        </w:rPr>
        <w:t>km PM</w:t>
      </w:r>
      <w:r w:rsidRPr="00414569">
        <w:rPr>
          <w:rFonts w:ascii="Times New Roman" w:hAnsi="Times New Roman" w:cs="Times New Roman"/>
          <w:vertAlign w:val="subscript"/>
        </w:rPr>
        <w:t>2.5</w:t>
      </w:r>
      <w:r w:rsidRPr="00414569">
        <w:rPr>
          <w:rFonts w:ascii="Times New Roman" w:hAnsi="Times New Roman" w:cs="Times New Roman"/>
        </w:rPr>
        <w:t xml:space="preserve"> prediction surface for November 15, 2003, from these preliminary results. </w:t>
      </w:r>
      <w:r>
        <w:rPr>
          <w:rFonts w:ascii="Times New Roman" w:hAnsi="Times New Roman" w:cs="Times New Roman"/>
        </w:rPr>
        <w:t xml:space="preserve"> </w:t>
      </w:r>
      <w:r w:rsidRPr="00414569">
        <w:rPr>
          <w:rFonts w:ascii="Times New Roman" w:hAnsi="Times New Roman" w:cs="Times New Roman"/>
        </w:rPr>
        <w:t xml:space="preserve">Figure </w:t>
      </w:r>
      <w:r>
        <w:rPr>
          <w:rFonts w:ascii="Times New Roman" w:hAnsi="Times New Roman" w:cs="Times New Roman"/>
        </w:rPr>
        <w:t>4</w:t>
      </w:r>
      <w:r w:rsidRPr="00414569">
        <w:rPr>
          <w:rFonts w:ascii="Times New Roman" w:hAnsi="Times New Roman" w:cs="Times New Roman"/>
        </w:rPr>
        <w:t xml:space="preserve"> shows the difference of the estimated local pollution from the average PM</w:t>
      </w:r>
      <w:r w:rsidRPr="00414569">
        <w:rPr>
          <w:rFonts w:ascii="Times New Roman" w:hAnsi="Times New Roman" w:cs="Times New Roman"/>
          <w:vertAlign w:val="subscript"/>
        </w:rPr>
        <w:t>2.5</w:t>
      </w:r>
      <w:r w:rsidRPr="00414569">
        <w:rPr>
          <w:rFonts w:ascii="Times New Roman" w:hAnsi="Times New Roman" w:cs="Times New Roman"/>
        </w:rPr>
        <w:t xml:space="preserve"> concentrations (local PM) at very fine resolution (200</w:t>
      </w:r>
      <w:r>
        <w:rPr>
          <w:rFonts w:ascii="Times New Roman" w:hAnsi="Times New Roman" w:cs="Times New Roman"/>
        </w:rPr>
        <w:t> × </w:t>
      </w:r>
      <w:r w:rsidRPr="00414569">
        <w:rPr>
          <w:rFonts w:ascii="Times New Roman" w:hAnsi="Times New Roman" w:cs="Times New Roman"/>
        </w:rPr>
        <w:t>200</w:t>
      </w:r>
      <w:r>
        <w:rPr>
          <w:rFonts w:ascii="Times New Roman" w:hAnsi="Times New Roman" w:cs="Times New Roman"/>
        </w:rPr>
        <w:t> </w:t>
      </w:r>
      <w:r w:rsidRPr="00414569">
        <w:rPr>
          <w:rFonts w:ascii="Times New Roman" w:hAnsi="Times New Roman" w:cs="Times New Roman"/>
        </w:rPr>
        <w:t>m)</w:t>
      </w:r>
      <w:r w:rsidR="007D2FD3">
        <w:rPr>
          <w:rFonts w:ascii="Times New Roman" w:hAnsi="Times New Roman" w:cs="Times New Roman"/>
        </w:rPr>
        <w:t>………….</w:t>
      </w:r>
      <w:bookmarkStart w:id="1342" w:name="_GoBack"/>
      <w:bookmarkEnd w:id="1342"/>
    </w:p>
    <w:p w:rsidR="007F6825" w:rsidRDefault="007F6825" w:rsidP="00E77A39">
      <w:pPr>
        <w:spacing w:before="120" w:after="360" w:line="360" w:lineRule="auto"/>
        <w:ind w:left="-284" w:right="-192"/>
        <w:rPr>
          <w:rFonts w:ascii="Times New Roman" w:hAnsi="Times New Roman" w:cs="Times New Roman"/>
          <w:color w:val="000000"/>
        </w:rPr>
      </w:pPr>
    </w:p>
    <w:p w:rsidR="00901B7F" w:rsidRPr="00414569" w:rsidRDefault="00901B7F" w:rsidP="00E77A39">
      <w:pPr>
        <w:spacing w:before="120" w:after="360" w:line="360" w:lineRule="auto"/>
        <w:ind w:left="-284" w:right="-192"/>
        <w:rPr>
          <w:rFonts w:ascii="Times New Roman" w:hAnsi="Times New Roman" w:cs="Times New Roman"/>
          <w:b/>
          <w:bCs/>
        </w:rPr>
      </w:pPr>
      <w:r w:rsidRPr="00414569">
        <w:rPr>
          <w:rFonts w:ascii="Times New Roman" w:hAnsi="Times New Roman" w:cs="Times New Roman"/>
          <w:b/>
          <w:bCs/>
        </w:rPr>
        <w:t>1.</w:t>
      </w:r>
      <w:r w:rsidR="007011F0">
        <w:rPr>
          <w:rFonts w:ascii="Times New Roman" w:hAnsi="Times New Roman" w:cs="Times New Roman"/>
          <w:b/>
          <w:bCs/>
        </w:rPr>
        <w:t>8</w:t>
      </w:r>
      <w:r w:rsidRPr="00414569">
        <w:rPr>
          <w:rFonts w:ascii="Times New Roman" w:hAnsi="Times New Roman" w:cs="Times New Roman"/>
          <w:b/>
          <w:bCs/>
        </w:rPr>
        <w:t xml:space="preserve"> Available resources</w:t>
      </w:r>
    </w:p>
    <w:p w:rsidR="009145B2" w:rsidRDefault="00901B7F" w:rsidP="00E77A39">
      <w:pPr>
        <w:autoSpaceDE w:val="0"/>
        <w:autoSpaceDN w:val="0"/>
        <w:adjustRightInd w:val="0"/>
        <w:spacing w:line="360" w:lineRule="auto"/>
        <w:ind w:left="-284" w:right="-192"/>
        <w:rPr>
          <w:rFonts w:ascii="Times New Roman" w:hAnsi="Times New Roman" w:cs="Times New Roman"/>
        </w:rPr>
      </w:pPr>
      <w:r w:rsidRPr="0004343D">
        <w:rPr>
          <w:rFonts w:ascii="Times New Roman" w:hAnsi="Times New Roman" w:cs="Times New Roman"/>
        </w:rPr>
        <w:lastRenderedPageBreak/>
        <w:t xml:space="preserve">Some </w:t>
      </w:r>
      <w:r w:rsidR="008C4C21">
        <w:rPr>
          <w:rFonts w:ascii="Times New Roman" w:hAnsi="Times New Roman" w:cs="Times New Roman"/>
        </w:rPr>
        <w:t xml:space="preserve">of </w:t>
      </w:r>
      <w:r w:rsidRPr="0004343D">
        <w:rPr>
          <w:rFonts w:ascii="Times New Roman" w:hAnsi="Times New Roman" w:cs="Times New Roman"/>
        </w:rPr>
        <w:t xml:space="preserve">the </w:t>
      </w:r>
      <w:r w:rsidR="008C4C21" w:rsidRPr="0004343D">
        <w:rPr>
          <w:rFonts w:ascii="Times New Roman" w:hAnsi="Times New Roman" w:cs="Times New Roman"/>
        </w:rPr>
        <w:t>analys</w:t>
      </w:r>
      <w:r w:rsidR="008C4C21">
        <w:rPr>
          <w:rFonts w:ascii="Times New Roman" w:hAnsi="Times New Roman" w:cs="Times New Roman"/>
        </w:rPr>
        <w:t>e</w:t>
      </w:r>
      <w:r w:rsidR="008C4C21" w:rsidRPr="0004343D">
        <w:rPr>
          <w:rFonts w:ascii="Times New Roman" w:hAnsi="Times New Roman" w:cs="Times New Roman"/>
        </w:rPr>
        <w:t xml:space="preserve">s </w:t>
      </w:r>
      <w:r w:rsidR="000770FC" w:rsidRPr="0004343D">
        <w:rPr>
          <w:rFonts w:ascii="Times New Roman" w:hAnsi="Times New Roman" w:cs="Times New Roman"/>
        </w:rPr>
        <w:t xml:space="preserve">and data processing </w:t>
      </w:r>
      <w:r w:rsidRPr="0004343D">
        <w:rPr>
          <w:rFonts w:ascii="Times New Roman" w:hAnsi="Times New Roman" w:cs="Times New Roman"/>
        </w:rPr>
        <w:t>ca</w:t>
      </w:r>
      <w:r w:rsidR="000770FC" w:rsidRPr="0004343D">
        <w:rPr>
          <w:rFonts w:ascii="Times New Roman" w:hAnsi="Times New Roman" w:cs="Times New Roman"/>
        </w:rPr>
        <w:t>n be performed on our standard L</w:t>
      </w:r>
      <w:r w:rsidRPr="0004343D">
        <w:rPr>
          <w:rFonts w:ascii="Times New Roman" w:hAnsi="Times New Roman" w:cs="Times New Roman"/>
        </w:rPr>
        <w:t>inux machine</w:t>
      </w:r>
      <w:r w:rsidR="00855DFD">
        <w:rPr>
          <w:rFonts w:ascii="Times New Roman" w:hAnsi="Times New Roman" w:cs="Times New Roman"/>
        </w:rPr>
        <w:t>s</w:t>
      </w:r>
      <w:r w:rsidRPr="0004343D">
        <w:rPr>
          <w:rFonts w:ascii="Times New Roman" w:hAnsi="Times New Roman" w:cs="Times New Roman"/>
        </w:rPr>
        <w:t xml:space="preserve"> with an i</w:t>
      </w:r>
      <w:r w:rsidR="000770FC" w:rsidRPr="0004343D">
        <w:rPr>
          <w:rFonts w:ascii="Times New Roman" w:hAnsi="Times New Roman" w:cs="Times New Roman"/>
        </w:rPr>
        <w:t>5</w:t>
      </w:r>
      <w:r w:rsidRPr="0004343D">
        <w:rPr>
          <w:rFonts w:ascii="Times New Roman" w:hAnsi="Times New Roman" w:cs="Times New Roman"/>
        </w:rPr>
        <w:t xml:space="preserve"> core (8 threads)</w:t>
      </w:r>
      <w:r w:rsidR="000770FC" w:rsidRPr="0004343D">
        <w:rPr>
          <w:rFonts w:ascii="Times New Roman" w:hAnsi="Times New Roman" w:cs="Times New Roman"/>
        </w:rPr>
        <w:t xml:space="preserve"> </w:t>
      </w:r>
      <w:r w:rsidRPr="0004343D">
        <w:rPr>
          <w:rFonts w:ascii="Times New Roman" w:hAnsi="Times New Roman" w:cs="Times New Roman"/>
        </w:rPr>
        <w:t>processor</w:t>
      </w:r>
      <w:r w:rsidR="000770FC" w:rsidRPr="0004343D">
        <w:rPr>
          <w:rFonts w:ascii="Times New Roman" w:hAnsi="Times New Roman" w:cs="Times New Roman"/>
        </w:rPr>
        <w:t>.</w:t>
      </w:r>
      <w:r w:rsidRPr="0004343D">
        <w:rPr>
          <w:rFonts w:ascii="Times New Roman" w:hAnsi="Times New Roman" w:cs="Times New Roman"/>
        </w:rPr>
        <w:t xml:space="preserve"> For the </w:t>
      </w:r>
      <w:r w:rsidR="00855DFD">
        <w:rPr>
          <w:rFonts w:ascii="Times New Roman" w:hAnsi="Times New Roman" w:cs="Times New Roman"/>
        </w:rPr>
        <w:t xml:space="preserve">data fusion and </w:t>
      </w:r>
      <w:r w:rsidR="000770FC" w:rsidRPr="0004343D">
        <w:rPr>
          <w:rFonts w:ascii="Times New Roman" w:hAnsi="Times New Roman" w:cs="Times New Roman"/>
        </w:rPr>
        <w:t>generation of estimates</w:t>
      </w:r>
      <w:r w:rsidR="00B64012">
        <w:rPr>
          <w:rFonts w:ascii="Times New Roman" w:hAnsi="Times New Roman" w:cs="Times New Roman"/>
        </w:rPr>
        <w:t>, an</w:t>
      </w:r>
      <w:r w:rsidR="000770FC" w:rsidRPr="0004343D">
        <w:rPr>
          <w:rFonts w:ascii="Times New Roman" w:hAnsi="Times New Roman" w:cs="Times New Roman"/>
        </w:rPr>
        <w:t xml:space="preserve"> ultra-high end</w:t>
      </w:r>
      <w:r w:rsidRPr="0004343D">
        <w:rPr>
          <w:rFonts w:ascii="Times New Roman" w:hAnsi="Times New Roman" w:cs="Times New Roman"/>
        </w:rPr>
        <w:t xml:space="preserve"> computer</w:t>
      </w:r>
      <w:r w:rsidR="000770FC" w:rsidRPr="0004343D">
        <w:rPr>
          <w:rFonts w:ascii="Times New Roman" w:hAnsi="Times New Roman" w:cs="Times New Roman"/>
        </w:rPr>
        <w:t xml:space="preserve"> (16 cores, 256 GB of RAM)</w:t>
      </w:r>
      <w:r w:rsidR="007C4B88">
        <w:rPr>
          <w:rFonts w:ascii="Times New Roman" w:hAnsi="Times New Roman" w:cs="Times New Roman"/>
        </w:rPr>
        <w:t xml:space="preserve"> is needed, therefore we</w:t>
      </w:r>
      <w:r w:rsidRPr="0004343D">
        <w:rPr>
          <w:rFonts w:ascii="Times New Roman" w:hAnsi="Times New Roman" w:cs="Times New Roman"/>
        </w:rPr>
        <w:t xml:space="preserve"> ask the </w:t>
      </w:r>
      <w:r w:rsidR="00855DFD">
        <w:rPr>
          <w:rFonts w:ascii="Times New Roman" w:hAnsi="Times New Roman" w:cs="Times New Roman"/>
        </w:rPr>
        <w:t>MOST</w:t>
      </w:r>
      <w:r w:rsidRPr="0004343D">
        <w:rPr>
          <w:rFonts w:ascii="Times New Roman" w:hAnsi="Times New Roman" w:cs="Times New Roman"/>
        </w:rPr>
        <w:t xml:space="preserve"> to fund a</w:t>
      </w:r>
      <w:r w:rsidR="000770FC" w:rsidRPr="0004343D">
        <w:rPr>
          <w:rFonts w:ascii="Times New Roman" w:hAnsi="Times New Roman" w:cs="Times New Roman"/>
        </w:rPr>
        <w:t>n</w:t>
      </w:r>
      <w:r w:rsidRPr="0004343D">
        <w:rPr>
          <w:rFonts w:ascii="Times New Roman" w:hAnsi="Times New Roman" w:cs="Times New Roman"/>
        </w:rPr>
        <w:t xml:space="preserve"> </w:t>
      </w:r>
      <w:r w:rsidR="000770FC" w:rsidRPr="0004343D">
        <w:rPr>
          <w:rFonts w:ascii="Times New Roman" w:hAnsi="Times New Roman" w:cs="Times New Roman"/>
        </w:rPr>
        <w:t>ultra-high end computer.</w:t>
      </w:r>
      <w:r w:rsidRPr="0004343D">
        <w:rPr>
          <w:rFonts w:ascii="Times New Roman" w:hAnsi="Times New Roman" w:cs="Times New Roman"/>
        </w:rPr>
        <w:t xml:space="preserve"> The PI</w:t>
      </w:r>
      <w:r w:rsidR="00855DFD">
        <w:rPr>
          <w:rFonts w:ascii="Times New Roman" w:hAnsi="Times New Roman" w:cs="Times New Roman"/>
        </w:rPr>
        <w:t>’s</w:t>
      </w:r>
      <w:r w:rsidRPr="0004343D">
        <w:rPr>
          <w:rFonts w:ascii="Times New Roman" w:hAnsi="Times New Roman" w:cs="Times New Roman"/>
        </w:rPr>
        <w:t xml:space="preserve"> </w:t>
      </w:r>
      <w:r w:rsidR="00855DFD">
        <w:rPr>
          <w:rFonts w:ascii="Times New Roman" w:hAnsi="Times New Roman" w:cs="Times New Roman"/>
        </w:rPr>
        <w:t>are</w:t>
      </w:r>
      <w:r w:rsidRPr="0004343D">
        <w:rPr>
          <w:rFonts w:ascii="Times New Roman" w:hAnsi="Times New Roman" w:cs="Times New Roman"/>
        </w:rPr>
        <w:t xml:space="preserve"> well experienced with </w:t>
      </w:r>
      <w:r w:rsidR="000770FC" w:rsidRPr="0004343D">
        <w:rPr>
          <w:rFonts w:ascii="Times New Roman" w:hAnsi="Times New Roman" w:cs="Times New Roman"/>
        </w:rPr>
        <w:t>exposure</w:t>
      </w:r>
      <w:r w:rsidR="002304F8" w:rsidRPr="0004343D">
        <w:rPr>
          <w:rFonts w:ascii="Times New Roman" w:hAnsi="Times New Roman" w:cs="Times New Roman"/>
        </w:rPr>
        <w:t xml:space="preserve"> modeling and </w:t>
      </w:r>
      <w:r w:rsidRPr="0004343D">
        <w:rPr>
          <w:rFonts w:ascii="Times New Roman" w:hAnsi="Times New Roman" w:cs="Times New Roman"/>
        </w:rPr>
        <w:t>work in</w:t>
      </w:r>
      <w:r w:rsidR="00855DFD">
        <w:rPr>
          <w:rFonts w:ascii="Times New Roman" w:hAnsi="Times New Roman" w:cs="Times New Roman"/>
        </w:rPr>
        <w:t xml:space="preserve"> </w:t>
      </w:r>
      <w:r w:rsidR="00855DFD" w:rsidRPr="0004343D">
        <w:rPr>
          <w:rFonts w:ascii="Times New Roman" w:hAnsi="Times New Roman" w:cs="Times New Roman"/>
        </w:rPr>
        <w:t>laborat</w:t>
      </w:r>
      <w:r w:rsidR="00855DFD">
        <w:rPr>
          <w:rFonts w:ascii="Times New Roman" w:hAnsi="Times New Roman" w:cs="Times New Roman"/>
        </w:rPr>
        <w:t>ories</w:t>
      </w:r>
      <w:r w:rsidRPr="0004343D">
        <w:rPr>
          <w:rFonts w:ascii="Times New Roman" w:hAnsi="Times New Roman" w:cs="Times New Roman"/>
        </w:rPr>
        <w:t xml:space="preserve"> that provides complementary infrastructure for the proposed research</w:t>
      </w:r>
      <w:r w:rsidR="000770FC" w:rsidRPr="0004343D">
        <w:rPr>
          <w:rFonts w:ascii="Times New Roman" w:hAnsi="Times New Roman" w:cs="Times New Roman"/>
        </w:rPr>
        <w:t xml:space="preserve"> at</w:t>
      </w:r>
      <w:r w:rsidR="00855DFD">
        <w:rPr>
          <w:rFonts w:ascii="Times New Roman" w:hAnsi="Times New Roman" w:cs="Times New Roman"/>
        </w:rPr>
        <w:t xml:space="preserve"> both</w:t>
      </w:r>
      <w:r w:rsidRPr="0004343D">
        <w:rPr>
          <w:rFonts w:ascii="Times New Roman" w:hAnsi="Times New Roman" w:cs="Times New Roman"/>
        </w:rPr>
        <w:t xml:space="preserve"> Ben-Gurion</w:t>
      </w:r>
      <w:r w:rsidR="000770FC" w:rsidRPr="0004343D">
        <w:rPr>
          <w:rFonts w:ascii="Times New Roman" w:hAnsi="Times New Roman" w:cs="Times New Roman"/>
        </w:rPr>
        <w:t xml:space="preserve"> </w:t>
      </w:r>
      <w:r w:rsidRPr="0004343D">
        <w:rPr>
          <w:rFonts w:ascii="Times New Roman" w:hAnsi="Times New Roman" w:cs="Times New Roman"/>
        </w:rPr>
        <w:t>University</w:t>
      </w:r>
      <w:r w:rsidR="008C4C21">
        <w:rPr>
          <w:rFonts w:ascii="Times New Roman" w:hAnsi="Times New Roman" w:cs="Times New Roman"/>
        </w:rPr>
        <w:t xml:space="preserve"> </w:t>
      </w:r>
      <w:r w:rsidR="00855DFD">
        <w:rPr>
          <w:rFonts w:ascii="Times New Roman" w:hAnsi="Times New Roman" w:cs="Times New Roman"/>
        </w:rPr>
        <w:t>and the Technion.</w:t>
      </w:r>
      <w:r w:rsidRPr="0004343D">
        <w:rPr>
          <w:rFonts w:ascii="Times New Roman" w:hAnsi="Times New Roman" w:cs="Times New Roman"/>
        </w:rPr>
        <w:t xml:space="preserve"> </w:t>
      </w:r>
      <w:r w:rsidR="002304F8">
        <w:rPr>
          <w:rFonts w:ascii="Times New Roman" w:hAnsi="Times New Roman"/>
        </w:rPr>
        <w:t>The PI</w:t>
      </w:r>
      <w:r w:rsidR="00855DFD">
        <w:rPr>
          <w:rFonts w:ascii="Times New Roman" w:hAnsi="Times New Roman"/>
        </w:rPr>
        <w:t>’s</w:t>
      </w:r>
      <w:r w:rsidR="002304F8">
        <w:rPr>
          <w:rFonts w:ascii="Times New Roman" w:hAnsi="Times New Roman"/>
        </w:rPr>
        <w:t xml:space="preserve"> </w:t>
      </w:r>
      <w:r w:rsidR="002304F8" w:rsidRPr="003C2B80">
        <w:rPr>
          <w:rFonts w:ascii="Times New Roman" w:hAnsi="Times New Roman"/>
        </w:rPr>
        <w:t>h</w:t>
      </w:r>
      <w:r w:rsidR="002304F8" w:rsidRPr="00722072">
        <w:rPr>
          <w:rFonts w:ascii="Times New Roman" w:hAnsi="Times New Roman"/>
        </w:rPr>
        <w:t>a</w:t>
      </w:r>
      <w:r w:rsidR="00855DFD">
        <w:rPr>
          <w:rFonts w:ascii="Times New Roman" w:hAnsi="Times New Roman"/>
        </w:rPr>
        <w:t>ve</w:t>
      </w:r>
      <w:r w:rsidR="002304F8" w:rsidRPr="00722072">
        <w:rPr>
          <w:rFonts w:ascii="Times New Roman" w:hAnsi="Times New Roman"/>
        </w:rPr>
        <w:t xml:space="preserve"> vast experience </w:t>
      </w:r>
      <w:r w:rsidR="002304F8">
        <w:rPr>
          <w:rFonts w:ascii="Times New Roman" w:hAnsi="Times New Roman"/>
        </w:rPr>
        <w:t xml:space="preserve">in </w:t>
      </w:r>
      <w:r w:rsidR="002304F8" w:rsidRPr="00722072">
        <w:rPr>
          <w:rFonts w:ascii="Times New Roman" w:hAnsi="Times New Roman"/>
        </w:rPr>
        <w:t xml:space="preserve">designing, building and running </w:t>
      </w:r>
      <w:proofErr w:type="spellStart"/>
      <w:r w:rsidR="002304F8" w:rsidRPr="00722072">
        <w:rPr>
          <w:rFonts w:ascii="Times New Roman" w:hAnsi="Times New Roman"/>
        </w:rPr>
        <w:t>spatio</w:t>
      </w:r>
      <w:proofErr w:type="spellEnd"/>
      <w:r w:rsidR="002304F8" w:rsidRPr="00722072">
        <w:rPr>
          <w:rFonts w:ascii="Times New Roman" w:hAnsi="Times New Roman"/>
        </w:rPr>
        <w:t xml:space="preserve">-temporal estimation models, </w:t>
      </w:r>
      <w:r w:rsidR="002304F8">
        <w:rPr>
          <w:rFonts w:ascii="Times New Roman" w:hAnsi="Times New Roman"/>
        </w:rPr>
        <w:t xml:space="preserve">and </w:t>
      </w:r>
      <w:r w:rsidR="002304F8" w:rsidRPr="00722072">
        <w:rPr>
          <w:rFonts w:ascii="Times New Roman" w:hAnsi="Times New Roman"/>
        </w:rPr>
        <w:t>a strong background in comput</w:t>
      </w:r>
      <w:r w:rsidR="002304F8">
        <w:rPr>
          <w:rFonts w:ascii="Times New Roman" w:hAnsi="Times New Roman"/>
        </w:rPr>
        <w:t>er programming and GIS analysis,</w:t>
      </w:r>
      <w:r w:rsidR="002304F8" w:rsidRPr="00722072">
        <w:rPr>
          <w:rFonts w:ascii="Times New Roman" w:hAnsi="Times New Roman"/>
        </w:rPr>
        <w:t xml:space="preserve"> remote sensing and working and processing satellite data. </w:t>
      </w:r>
      <w:r w:rsidR="00855DFD">
        <w:rPr>
          <w:rFonts w:ascii="Times New Roman" w:hAnsi="Times New Roman"/>
        </w:rPr>
        <w:t>We</w:t>
      </w:r>
      <w:r w:rsidR="002304F8" w:rsidRPr="00722072">
        <w:rPr>
          <w:rFonts w:ascii="Times New Roman" w:hAnsi="Times New Roman"/>
        </w:rPr>
        <w:t xml:space="preserve"> believe this experience will provide a firm basis for the proposed study. </w:t>
      </w:r>
      <w:r w:rsidR="000770FC" w:rsidRPr="0004343D">
        <w:rPr>
          <w:rFonts w:ascii="Times New Roman" w:hAnsi="Times New Roman" w:cs="Times New Roman"/>
        </w:rPr>
        <w:t xml:space="preserve">The </w:t>
      </w:r>
      <w:r w:rsidR="00F412DA" w:rsidRPr="0004343D">
        <w:rPr>
          <w:rFonts w:ascii="Times New Roman" w:hAnsi="Times New Roman" w:cs="Times New Roman"/>
        </w:rPr>
        <w:t>lab</w:t>
      </w:r>
      <w:r w:rsidR="00F412DA">
        <w:rPr>
          <w:rFonts w:ascii="Times New Roman" w:hAnsi="Times New Roman" w:cs="Times New Roman"/>
        </w:rPr>
        <w:t xml:space="preserve">s currently </w:t>
      </w:r>
      <w:r w:rsidR="00F412DA" w:rsidRPr="0004343D">
        <w:rPr>
          <w:rFonts w:ascii="Times New Roman" w:hAnsi="Times New Roman" w:cs="Times New Roman"/>
        </w:rPr>
        <w:t>provide</w:t>
      </w:r>
      <w:r w:rsidRPr="0004343D">
        <w:rPr>
          <w:rFonts w:ascii="Times New Roman" w:hAnsi="Times New Roman" w:cs="Times New Roman"/>
        </w:rPr>
        <w:t xml:space="preserve"> ARCGIS</w:t>
      </w:r>
      <w:r w:rsidR="00855DFD">
        <w:rPr>
          <w:rFonts w:ascii="Times New Roman" w:hAnsi="Times New Roman" w:cs="Times New Roman"/>
        </w:rPr>
        <w:t>, MATLAB and</w:t>
      </w:r>
      <w:r w:rsidRPr="0004343D">
        <w:rPr>
          <w:rFonts w:ascii="Times New Roman" w:hAnsi="Times New Roman" w:cs="Times New Roman"/>
        </w:rPr>
        <w:t xml:space="preserve"> ERDAS IMAGINE licenses for the database</w:t>
      </w:r>
      <w:r w:rsidR="000770FC" w:rsidRPr="0004343D">
        <w:rPr>
          <w:rFonts w:ascii="Times New Roman" w:hAnsi="Times New Roman" w:cs="Times New Roman"/>
        </w:rPr>
        <w:t xml:space="preserve"> d</w:t>
      </w:r>
      <w:r w:rsidRPr="0004343D">
        <w:rPr>
          <w:rFonts w:ascii="Times New Roman" w:hAnsi="Times New Roman" w:cs="Times New Roman"/>
        </w:rPr>
        <w:t>esign</w:t>
      </w:r>
      <w:r w:rsidR="000770FC" w:rsidRPr="0004343D">
        <w:rPr>
          <w:rFonts w:ascii="Times New Roman" w:hAnsi="Times New Roman" w:cs="Times New Roman"/>
        </w:rPr>
        <w:t xml:space="preserve"> and data processing. SAS and R </w:t>
      </w:r>
      <w:r w:rsidRPr="0004343D">
        <w:rPr>
          <w:rFonts w:ascii="Times New Roman" w:hAnsi="Times New Roman" w:cs="Times New Roman"/>
        </w:rPr>
        <w:t xml:space="preserve">license </w:t>
      </w:r>
      <w:r w:rsidR="000770FC" w:rsidRPr="0004343D">
        <w:rPr>
          <w:rFonts w:ascii="Times New Roman" w:hAnsi="Times New Roman" w:cs="Times New Roman"/>
        </w:rPr>
        <w:t>are</w:t>
      </w:r>
      <w:r w:rsidRPr="0004343D">
        <w:rPr>
          <w:rFonts w:ascii="Times New Roman" w:hAnsi="Times New Roman" w:cs="Times New Roman"/>
        </w:rPr>
        <w:t xml:space="preserve"> available for the </w:t>
      </w:r>
      <w:r w:rsidR="000770FC" w:rsidRPr="0004343D">
        <w:rPr>
          <w:rFonts w:ascii="Times New Roman" w:hAnsi="Times New Roman" w:cs="Times New Roman"/>
        </w:rPr>
        <w:t>statistical</w:t>
      </w:r>
      <w:r w:rsidRPr="0004343D">
        <w:rPr>
          <w:rFonts w:ascii="Times New Roman" w:hAnsi="Times New Roman" w:cs="Times New Roman"/>
        </w:rPr>
        <w:t xml:space="preserve"> analysis</w:t>
      </w:r>
      <w:r w:rsidR="000770FC" w:rsidRPr="0004343D">
        <w:rPr>
          <w:rFonts w:ascii="Times New Roman" w:hAnsi="Times New Roman" w:cs="Times New Roman"/>
        </w:rPr>
        <w:t>.</w:t>
      </w:r>
      <w:r w:rsidR="008C4C21">
        <w:rPr>
          <w:rFonts w:ascii="Times New Roman" w:hAnsi="Times New Roman" w:cs="Times New Roman"/>
        </w:rPr>
        <w:t xml:space="preserve"> </w:t>
      </w:r>
    </w:p>
    <w:p w:rsidR="00855DFD" w:rsidRDefault="00855DFD" w:rsidP="00E77A39">
      <w:pPr>
        <w:pStyle w:val="Bibliography"/>
        <w:ind w:left="-284" w:right="-192" w:firstLine="0"/>
        <w:rPr>
          <w:rFonts w:ascii="David" w:cs="David"/>
          <w:b/>
          <w:bCs/>
          <w:sz w:val="24"/>
          <w:szCs w:val="24"/>
        </w:rPr>
      </w:pPr>
    </w:p>
    <w:p w:rsidR="00393439" w:rsidRDefault="007011F0" w:rsidP="00E77A39">
      <w:pPr>
        <w:pStyle w:val="Bibliography"/>
        <w:ind w:left="-284" w:right="-192" w:firstLine="0"/>
        <w:rPr>
          <w:rFonts w:ascii="Times New Roman" w:hAnsi="Times New Roman" w:cs="Times New Roman"/>
          <w:b/>
          <w:bCs/>
        </w:rPr>
      </w:pPr>
      <w:r w:rsidRPr="007011F0">
        <w:rPr>
          <w:rFonts w:ascii="David" w:cs="David"/>
          <w:b/>
          <w:bCs/>
          <w:sz w:val="24"/>
          <w:szCs w:val="24"/>
        </w:rPr>
        <w:t xml:space="preserve">1.9 </w:t>
      </w:r>
      <w:r w:rsidRPr="00EC0C72">
        <w:rPr>
          <w:rFonts w:ascii="Times New Roman" w:hAnsi="Times New Roman" w:cs="Times New Roman"/>
          <w:b/>
          <w:bCs/>
        </w:rPr>
        <w:t>Bibliography</w:t>
      </w:r>
    </w:p>
    <w:p w:rsidR="00393439" w:rsidRDefault="00393439" w:rsidP="00E77A39">
      <w:pPr>
        <w:pStyle w:val="Bibliography"/>
        <w:ind w:left="-284" w:right="-192" w:firstLine="0"/>
        <w:rPr>
          <w:rFonts w:ascii="David" w:cs="David"/>
          <w:sz w:val="24"/>
          <w:szCs w:val="24"/>
        </w:rPr>
      </w:pPr>
    </w:p>
    <w:p w:rsidR="00393439" w:rsidRDefault="00393439" w:rsidP="00E77A39">
      <w:pPr>
        <w:pStyle w:val="Bibliography"/>
        <w:ind w:left="-284" w:right="-192" w:firstLine="0"/>
        <w:rPr>
          <w:rFonts w:ascii="David" w:cs="David"/>
          <w:sz w:val="24"/>
          <w:szCs w:val="24"/>
        </w:rPr>
      </w:pPr>
    </w:p>
    <w:p w:rsidR="00393439" w:rsidRDefault="00393439" w:rsidP="00E77A39">
      <w:pPr>
        <w:pStyle w:val="Bibliography"/>
        <w:ind w:left="-284" w:right="-192" w:firstLine="0"/>
        <w:rPr>
          <w:rFonts w:ascii="David" w:cs="David"/>
          <w:sz w:val="24"/>
          <w:szCs w:val="24"/>
        </w:rPr>
      </w:pPr>
    </w:p>
    <w:p w:rsidR="00393439" w:rsidRDefault="00393439" w:rsidP="00E77A39">
      <w:pPr>
        <w:pStyle w:val="Bibliography"/>
        <w:ind w:left="-284" w:right="-192" w:firstLine="0"/>
        <w:rPr>
          <w:rFonts w:ascii="Times New Roman" w:hAnsi="Times New Roman" w:cs="Times New Roman"/>
          <w:b/>
          <w:bCs/>
        </w:rPr>
      </w:pPr>
      <w:r w:rsidRPr="007011F0">
        <w:rPr>
          <w:rFonts w:ascii="David" w:cs="David"/>
          <w:b/>
          <w:bCs/>
          <w:sz w:val="24"/>
          <w:szCs w:val="24"/>
        </w:rPr>
        <w:t>1.</w:t>
      </w:r>
      <w:r>
        <w:rPr>
          <w:rFonts w:ascii="David" w:cs="David"/>
          <w:b/>
          <w:bCs/>
          <w:sz w:val="24"/>
          <w:szCs w:val="24"/>
        </w:rPr>
        <w:t>10</w:t>
      </w:r>
      <w:r w:rsidRPr="007011F0">
        <w:rPr>
          <w:rFonts w:ascii="David" w:cs="David"/>
          <w:b/>
          <w:bCs/>
          <w:sz w:val="24"/>
          <w:szCs w:val="24"/>
        </w:rPr>
        <w:t xml:space="preserve"> </w:t>
      </w:r>
      <w:r>
        <w:rPr>
          <w:rFonts w:ascii="Times New Roman" w:hAnsi="Times New Roman" w:cs="Times New Roman"/>
          <w:b/>
          <w:bCs/>
        </w:rPr>
        <w:t>Relevant publications</w:t>
      </w:r>
    </w:p>
    <w:p w:rsidR="00393439" w:rsidRDefault="00393439" w:rsidP="00E77A39"/>
    <w:p w:rsidR="00393439" w:rsidRDefault="00393439" w:rsidP="00E77A39">
      <w:pPr>
        <w:pStyle w:val="Bibliography"/>
        <w:ind w:left="-284" w:right="-192" w:firstLine="0"/>
        <w:rPr>
          <w:rFonts w:ascii="Times New Roman" w:hAnsi="Times New Roman" w:cs="Times New Roman"/>
          <w:b/>
          <w:bCs/>
        </w:rPr>
      </w:pPr>
      <w:r w:rsidRPr="007011F0">
        <w:rPr>
          <w:rFonts w:ascii="David" w:cs="David"/>
          <w:b/>
          <w:bCs/>
          <w:sz w:val="24"/>
          <w:szCs w:val="24"/>
        </w:rPr>
        <w:t>1.</w:t>
      </w:r>
      <w:r>
        <w:rPr>
          <w:rFonts w:ascii="David" w:cs="David"/>
          <w:b/>
          <w:bCs/>
          <w:sz w:val="24"/>
          <w:szCs w:val="24"/>
        </w:rPr>
        <w:t>11</w:t>
      </w:r>
      <w:r w:rsidRPr="007011F0">
        <w:rPr>
          <w:rFonts w:ascii="David" w:cs="David"/>
          <w:b/>
          <w:bCs/>
          <w:sz w:val="24"/>
          <w:szCs w:val="24"/>
        </w:rPr>
        <w:t xml:space="preserve"> </w:t>
      </w:r>
      <w:r>
        <w:rPr>
          <w:rFonts w:ascii="Times New Roman" w:hAnsi="Times New Roman" w:cs="Times New Roman"/>
          <w:b/>
          <w:bCs/>
        </w:rPr>
        <w:t>suggested reviewers</w:t>
      </w:r>
    </w:p>
    <w:p w:rsidR="0075398D" w:rsidRDefault="0075398D" w:rsidP="00E77A39"/>
    <w:p w:rsidR="0075398D" w:rsidRDefault="0075398D" w:rsidP="00E77A39">
      <w:pPr>
        <w:pStyle w:val="Bibliography"/>
        <w:ind w:left="-284" w:right="-192" w:firstLine="0"/>
        <w:rPr>
          <w:rFonts w:ascii="David" w:cs="David"/>
          <w:b/>
          <w:bCs/>
          <w:sz w:val="24"/>
          <w:szCs w:val="24"/>
        </w:rPr>
      </w:pPr>
    </w:p>
    <w:p w:rsidR="0075398D" w:rsidRDefault="0075398D" w:rsidP="00E77A39">
      <w:pPr>
        <w:pStyle w:val="Bibliography"/>
        <w:ind w:left="-284" w:right="-192" w:firstLine="0"/>
        <w:rPr>
          <w:rFonts w:ascii="Times New Roman" w:hAnsi="Times New Roman" w:cs="Times New Roman"/>
          <w:b/>
          <w:bCs/>
        </w:rPr>
      </w:pPr>
      <w:r>
        <w:rPr>
          <w:rFonts w:ascii="David" w:cs="David"/>
          <w:b/>
          <w:bCs/>
          <w:sz w:val="24"/>
          <w:szCs w:val="24"/>
        </w:rPr>
        <w:t>2</w:t>
      </w:r>
      <w:r w:rsidRPr="007011F0">
        <w:rPr>
          <w:rFonts w:ascii="David" w:cs="David"/>
          <w:b/>
          <w:bCs/>
          <w:sz w:val="24"/>
          <w:szCs w:val="24"/>
        </w:rPr>
        <w:t>.</w:t>
      </w:r>
      <w:r>
        <w:rPr>
          <w:rFonts w:ascii="David" w:cs="David"/>
          <w:b/>
          <w:bCs/>
          <w:sz w:val="24"/>
          <w:szCs w:val="24"/>
        </w:rPr>
        <w:t>1</w:t>
      </w:r>
      <w:r w:rsidRPr="007011F0">
        <w:rPr>
          <w:rFonts w:ascii="David" w:cs="David"/>
          <w:b/>
          <w:bCs/>
          <w:sz w:val="24"/>
          <w:szCs w:val="24"/>
        </w:rPr>
        <w:t xml:space="preserve"> </w:t>
      </w:r>
      <w:r w:rsidRPr="0075398D">
        <w:rPr>
          <w:rFonts w:ascii="Times New Roman" w:hAnsi="Times New Roman" w:cs="Times New Roman"/>
          <w:b/>
          <w:bCs/>
          <w:sz w:val="24"/>
          <w:szCs w:val="24"/>
        </w:rPr>
        <w:t xml:space="preserve">Timetable of the Work Plan </w:t>
      </w:r>
    </w:p>
    <w:p w:rsidR="0075398D" w:rsidRPr="0075398D" w:rsidRDefault="00855DFD" w:rsidP="00E77A39">
      <w:r>
        <w:rPr>
          <w:noProof/>
        </w:rPr>
        <w:drawing>
          <wp:inline distT="0" distB="0" distL="0" distR="0">
            <wp:extent cx="4375150" cy="1993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75150" cy="1993900"/>
                    </a:xfrm>
                    <a:prstGeom prst="rect">
                      <a:avLst/>
                    </a:prstGeom>
                    <a:noFill/>
                    <a:ln>
                      <a:noFill/>
                    </a:ln>
                  </pic:spPr>
                </pic:pic>
              </a:graphicData>
            </a:graphic>
          </wp:inline>
        </w:drawing>
      </w:r>
    </w:p>
    <w:p w:rsidR="00393439" w:rsidRPr="00393439" w:rsidRDefault="00393439" w:rsidP="00E77A39"/>
    <w:p w:rsidR="007011F0" w:rsidRDefault="007011F0" w:rsidP="00E77A39">
      <w:pPr>
        <w:pStyle w:val="Bibliography"/>
        <w:ind w:left="-284" w:right="-192" w:firstLine="0"/>
        <w:rPr>
          <w:rFonts w:ascii="Times New Roman" w:hAnsi="Times New Roman" w:cs="Times New Roman"/>
          <w:b/>
          <w:bCs/>
        </w:rPr>
      </w:pPr>
    </w:p>
    <w:p w:rsidR="007011F0" w:rsidRPr="00CE1D82" w:rsidRDefault="007011F0" w:rsidP="00E77A39"/>
    <w:p w:rsidR="00F874F1" w:rsidRPr="000658C9" w:rsidRDefault="005B6473" w:rsidP="00E77A39">
      <w:pPr>
        <w:pStyle w:val="Bibliography"/>
        <w:spacing w:line="360" w:lineRule="auto"/>
        <w:ind w:left="-284" w:right="-334" w:firstLine="0"/>
        <w:rPr>
          <w:rFonts w:ascii="Times New Roman" w:hAnsi="Times New Roman" w:cs="Times New Roman"/>
        </w:rPr>
      </w:pPr>
      <w:r>
        <w:rPr>
          <w:rFonts w:ascii="Times New Roman" w:hAnsi="Times New Roman" w:cs="Times New Roman"/>
        </w:rPr>
        <w:br w:type="page"/>
      </w:r>
      <w:r w:rsidR="000658C9">
        <w:rPr>
          <w:rFonts w:ascii="Times New Roman" w:hAnsi="Times New Roman" w:cs="Times New Roman"/>
          <w:b/>
          <w:bCs/>
        </w:rPr>
        <w:lastRenderedPageBreak/>
        <w:t>Figures</w:t>
      </w:r>
    </w:p>
    <w:sectPr w:rsidR="00F874F1" w:rsidRPr="000658C9" w:rsidSect="00B76048">
      <w:pgSz w:w="11907" w:h="16840" w:code="9"/>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1" w:author="MEYTAR" w:date="2015-04-19T22:34:00Z" w:initials="M">
    <w:p w:rsidR="00014FE3" w:rsidRDefault="00014FE3">
      <w:pPr>
        <w:pStyle w:val="CommentText"/>
      </w:pPr>
      <w:r>
        <w:rPr>
          <w:rStyle w:val="CommentReference"/>
        </w:rPr>
        <w:annotationRef/>
      </w:r>
      <w:r>
        <w:t>don't think it's needed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572" w:rsidRDefault="001B7572" w:rsidP="00B76048">
      <w:pPr>
        <w:spacing w:line="240" w:lineRule="auto"/>
      </w:pPr>
      <w:r>
        <w:separator/>
      </w:r>
    </w:p>
  </w:endnote>
  <w:endnote w:type="continuationSeparator" w:id="0">
    <w:p w:rsidR="001B7572" w:rsidRDefault="001B7572" w:rsidP="00B760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FrutigerLTStd-Roman">
    <w:panose1 w:val="00000000000000000000"/>
    <w:charset w:val="00"/>
    <w:family w:val="swiss"/>
    <w:notTrueType/>
    <w:pitch w:val="default"/>
    <w:sig w:usb0="00000003" w:usb1="00000000" w:usb2="00000000" w:usb3="00000000" w:csb0="00000001" w:csb1="00000000"/>
  </w:font>
  <w:font w:name="TimesLTStd-Italic">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572" w:rsidRDefault="001B7572" w:rsidP="00B76048">
      <w:pPr>
        <w:spacing w:line="240" w:lineRule="auto"/>
      </w:pPr>
      <w:r>
        <w:separator/>
      </w:r>
    </w:p>
  </w:footnote>
  <w:footnote w:type="continuationSeparator" w:id="0">
    <w:p w:rsidR="001B7572" w:rsidRDefault="001B7572" w:rsidP="00B7604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9358E"/>
    <w:multiLevelType w:val="hybridMultilevel"/>
    <w:tmpl w:val="A5AEA808"/>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nsid w:val="47097881"/>
    <w:multiLevelType w:val="hybridMultilevel"/>
    <w:tmpl w:val="A3407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F07EF"/>
    <w:multiLevelType w:val="hybridMultilevel"/>
    <w:tmpl w:val="9C22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04B21"/>
    <w:multiLevelType w:val="hybridMultilevel"/>
    <w:tmpl w:val="D17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054877"/>
    <w:multiLevelType w:val="multilevel"/>
    <w:tmpl w:val="37287D3C"/>
    <w:lvl w:ilvl="0">
      <w:start w:val="1"/>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472" w:hanging="180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trackRevisions/>
  <w:defaultTabStop w:val="720"/>
  <w:characterSpacingControl w:val="doNotCompress"/>
  <w:footnotePr>
    <w:footnote w:id="-1"/>
    <w:footnote w:id="0"/>
  </w:footnotePr>
  <w:endnotePr>
    <w:endnote w:id="-1"/>
    <w:endnote w:id="0"/>
  </w:endnotePr>
  <w:compat/>
  <w:rsids>
    <w:rsidRoot w:val="009476C6"/>
    <w:rsid w:val="00002D0F"/>
    <w:rsid w:val="00003D9D"/>
    <w:rsid w:val="00004EB7"/>
    <w:rsid w:val="00014FE3"/>
    <w:rsid w:val="00021ADA"/>
    <w:rsid w:val="00040FC1"/>
    <w:rsid w:val="0004343D"/>
    <w:rsid w:val="00044870"/>
    <w:rsid w:val="00054A20"/>
    <w:rsid w:val="000658C9"/>
    <w:rsid w:val="00067252"/>
    <w:rsid w:val="0007322F"/>
    <w:rsid w:val="000770FC"/>
    <w:rsid w:val="00077A69"/>
    <w:rsid w:val="00084B27"/>
    <w:rsid w:val="000865B0"/>
    <w:rsid w:val="000C17E3"/>
    <w:rsid w:val="000C1C17"/>
    <w:rsid w:val="000C7CD7"/>
    <w:rsid w:val="0010600E"/>
    <w:rsid w:val="0010608C"/>
    <w:rsid w:val="001152DC"/>
    <w:rsid w:val="00133A36"/>
    <w:rsid w:val="00156259"/>
    <w:rsid w:val="00166215"/>
    <w:rsid w:val="00174578"/>
    <w:rsid w:val="00181699"/>
    <w:rsid w:val="00186166"/>
    <w:rsid w:val="001A751B"/>
    <w:rsid w:val="001B071A"/>
    <w:rsid w:val="001B4A74"/>
    <w:rsid w:val="001B7572"/>
    <w:rsid w:val="001C30EB"/>
    <w:rsid w:val="00204EBD"/>
    <w:rsid w:val="00211910"/>
    <w:rsid w:val="00212BAF"/>
    <w:rsid w:val="00215B39"/>
    <w:rsid w:val="002174A6"/>
    <w:rsid w:val="0022359B"/>
    <w:rsid w:val="002304F8"/>
    <w:rsid w:val="00231A36"/>
    <w:rsid w:val="00245CF5"/>
    <w:rsid w:val="0025612A"/>
    <w:rsid w:val="00272529"/>
    <w:rsid w:val="00280768"/>
    <w:rsid w:val="00286D66"/>
    <w:rsid w:val="0029137A"/>
    <w:rsid w:val="002947B5"/>
    <w:rsid w:val="002B7AA3"/>
    <w:rsid w:val="002C01CC"/>
    <w:rsid w:val="002D566D"/>
    <w:rsid w:val="003029C3"/>
    <w:rsid w:val="003043AD"/>
    <w:rsid w:val="00304EE1"/>
    <w:rsid w:val="00317346"/>
    <w:rsid w:val="00323726"/>
    <w:rsid w:val="003247B2"/>
    <w:rsid w:val="003862EF"/>
    <w:rsid w:val="00393439"/>
    <w:rsid w:val="003A1659"/>
    <w:rsid w:val="003A44F0"/>
    <w:rsid w:val="003D6332"/>
    <w:rsid w:val="00414569"/>
    <w:rsid w:val="00430DC7"/>
    <w:rsid w:val="00462572"/>
    <w:rsid w:val="004644EB"/>
    <w:rsid w:val="004670B3"/>
    <w:rsid w:val="004C3E03"/>
    <w:rsid w:val="004E37E3"/>
    <w:rsid w:val="00513CB2"/>
    <w:rsid w:val="0051620D"/>
    <w:rsid w:val="00527114"/>
    <w:rsid w:val="00531B1C"/>
    <w:rsid w:val="00536A63"/>
    <w:rsid w:val="00566D8C"/>
    <w:rsid w:val="00572001"/>
    <w:rsid w:val="00585C14"/>
    <w:rsid w:val="0058659C"/>
    <w:rsid w:val="005B6473"/>
    <w:rsid w:val="005D119B"/>
    <w:rsid w:val="005D3F9B"/>
    <w:rsid w:val="005E619C"/>
    <w:rsid w:val="00617C84"/>
    <w:rsid w:val="00652798"/>
    <w:rsid w:val="00652A68"/>
    <w:rsid w:val="00653EDC"/>
    <w:rsid w:val="00665DFD"/>
    <w:rsid w:val="00690C00"/>
    <w:rsid w:val="00696993"/>
    <w:rsid w:val="006A33A7"/>
    <w:rsid w:val="006B14BD"/>
    <w:rsid w:val="006B3834"/>
    <w:rsid w:val="006E578A"/>
    <w:rsid w:val="007011F0"/>
    <w:rsid w:val="00712606"/>
    <w:rsid w:val="00717F11"/>
    <w:rsid w:val="007304E0"/>
    <w:rsid w:val="0074249E"/>
    <w:rsid w:val="0074389B"/>
    <w:rsid w:val="0075398D"/>
    <w:rsid w:val="007569F1"/>
    <w:rsid w:val="00762EDB"/>
    <w:rsid w:val="0077308B"/>
    <w:rsid w:val="007820DC"/>
    <w:rsid w:val="00793048"/>
    <w:rsid w:val="007962B4"/>
    <w:rsid w:val="007A7BE5"/>
    <w:rsid w:val="007B4D1D"/>
    <w:rsid w:val="007C2784"/>
    <w:rsid w:val="007C492D"/>
    <w:rsid w:val="007C4B88"/>
    <w:rsid w:val="007C6842"/>
    <w:rsid w:val="007D2FD3"/>
    <w:rsid w:val="007D44B6"/>
    <w:rsid w:val="007E0EED"/>
    <w:rsid w:val="007E5A7B"/>
    <w:rsid w:val="007F6825"/>
    <w:rsid w:val="00800FBA"/>
    <w:rsid w:val="00816ECE"/>
    <w:rsid w:val="008175B9"/>
    <w:rsid w:val="00845AD0"/>
    <w:rsid w:val="00855DFD"/>
    <w:rsid w:val="008561E3"/>
    <w:rsid w:val="00861ED3"/>
    <w:rsid w:val="00865DDF"/>
    <w:rsid w:val="0086761E"/>
    <w:rsid w:val="00874B23"/>
    <w:rsid w:val="008C4C21"/>
    <w:rsid w:val="008C5511"/>
    <w:rsid w:val="008D2BD5"/>
    <w:rsid w:val="008D5D36"/>
    <w:rsid w:val="008F361A"/>
    <w:rsid w:val="008F5C03"/>
    <w:rsid w:val="00901B7F"/>
    <w:rsid w:val="009145B2"/>
    <w:rsid w:val="00922AD3"/>
    <w:rsid w:val="00933AC2"/>
    <w:rsid w:val="009441E8"/>
    <w:rsid w:val="009476C6"/>
    <w:rsid w:val="00956679"/>
    <w:rsid w:val="00956F89"/>
    <w:rsid w:val="00973482"/>
    <w:rsid w:val="00983221"/>
    <w:rsid w:val="00983B57"/>
    <w:rsid w:val="00991E5E"/>
    <w:rsid w:val="0099386B"/>
    <w:rsid w:val="009A7218"/>
    <w:rsid w:val="009C6C60"/>
    <w:rsid w:val="009D13C7"/>
    <w:rsid w:val="009E3039"/>
    <w:rsid w:val="009E34BA"/>
    <w:rsid w:val="009F149D"/>
    <w:rsid w:val="009F4E56"/>
    <w:rsid w:val="00A1152E"/>
    <w:rsid w:val="00A11A6B"/>
    <w:rsid w:val="00A16D9A"/>
    <w:rsid w:val="00A171F2"/>
    <w:rsid w:val="00A17A82"/>
    <w:rsid w:val="00A40891"/>
    <w:rsid w:val="00A636D0"/>
    <w:rsid w:val="00A871B8"/>
    <w:rsid w:val="00A9645F"/>
    <w:rsid w:val="00A975E2"/>
    <w:rsid w:val="00AA0559"/>
    <w:rsid w:val="00B110AA"/>
    <w:rsid w:val="00B16DF5"/>
    <w:rsid w:val="00B26660"/>
    <w:rsid w:val="00B32567"/>
    <w:rsid w:val="00B432DB"/>
    <w:rsid w:val="00B4399B"/>
    <w:rsid w:val="00B4541E"/>
    <w:rsid w:val="00B4640D"/>
    <w:rsid w:val="00B549CF"/>
    <w:rsid w:val="00B60E69"/>
    <w:rsid w:val="00B64012"/>
    <w:rsid w:val="00B66162"/>
    <w:rsid w:val="00B76048"/>
    <w:rsid w:val="00B8719F"/>
    <w:rsid w:val="00BA0809"/>
    <w:rsid w:val="00BA2951"/>
    <w:rsid w:val="00BB6A06"/>
    <w:rsid w:val="00BC1185"/>
    <w:rsid w:val="00BC410B"/>
    <w:rsid w:val="00BE6554"/>
    <w:rsid w:val="00BF6F69"/>
    <w:rsid w:val="00C00C57"/>
    <w:rsid w:val="00C06089"/>
    <w:rsid w:val="00C065C7"/>
    <w:rsid w:val="00C14A97"/>
    <w:rsid w:val="00C15370"/>
    <w:rsid w:val="00C20649"/>
    <w:rsid w:val="00C234B8"/>
    <w:rsid w:val="00C46C43"/>
    <w:rsid w:val="00C61C3B"/>
    <w:rsid w:val="00C70D57"/>
    <w:rsid w:val="00C76C0A"/>
    <w:rsid w:val="00C823A8"/>
    <w:rsid w:val="00C84ED4"/>
    <w:rsid w:val="00CA2FCA"/>
    <w:rsid w:val="00CA346D"/>
    <w:rsid w:val="00CA4654"/>
    <w:rsid w:val="00CC76D2"/>
    <w:rsid w:val="00CD6647"/>
    <w:rsid w:val="00CE1D82"/>
    <w:rsid w:val="00CF2FB1"/>
    <w:rsid w:val="00CF4B7E"/>
    <w:rsid w:val="00CF51A0"/>
    <w:rsid w:val="00CF7755"/>
    <w:rsid w:val="00D011C8"/>
    <w:rsid w:val="00D371FF"/>
    <w:rsid w:val="00D375F4"/>
    <w:rsid w:val="00D531BE"/>
    <w:rsid w:val="00D83E02"/>
    <w:rsid w:val="00D87BFC"/>
    <w:rsid w:val="00D97234"/>
    <w:rsid w:val="00DA6AF5"/>
    <w:rsid w:val="00DB3A1A"/>
    <w:rsid w:val="00DD62EA"/>
    <w:rsid w:val="00E00D70"/>
    <w:rsid w:val="00E05120"/>
    <w:rsid w:val="00E3364A"/>
    <w:rsid w:val="00E421EB"/>
    <w:rsid w:val="00E4291C"/>
    <w:rsid w:val="00E479DB"/>
    <w:rsid w:val="00E52EF0"/>
    <w:rsid w:val="00E6491F"/>
    <w:rsid w:val="00E70B56"/>
    <w:rsid w:val="00E77A39"/>
    <w:rsid w:val="00EA3976"/>
    <w:rsid w:val="00EB159A"/>
    <w:rsid w:val="00EC0C72"/>
    <w:rsid w:val="00EF27C5"/>
    <w:rsid w:val="00EF722B"/>
    <w:rsid w:val="00F17D41"/>
    <w:rsid w:val="00F20026"/>
    <w:rsid w:val="00F21FD6"/>
    <w:rsid w:val="00F26F8C"/>
    <w:rsid w:val="00F319A9"/>
    <w:rsid w:val="00F365A4"/>
    <w:rsid w:val="00F412DA"/>
    <w:rsid w:val="00F6689E"/>
    <w:rsid w:val="00F73266"/>
    <w:rsid w:val="00F74AFA"/>
    <w:rsid w:val="00F84D57"/>
    <w:rsid w:val="00F874F1"/>
    <w:rsid w:val="00FA2052"/>
    <w:rsid w:val="00FA5533"/>
    <w:rsid w:val="00FD0600"/>
    <w:rsid w:val="00FD074D"/>
    <w:rsid w:val="00FD4CD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BA"/>
    <w:pPr>
      <w:spacing w:line="276" w:lineRule="auto"/>
    </w:pPr>
    <w:rPr>
      <w:sz w:val="22"/>
      <w:szCs w:val="22"/>
    </w:rPr>
  </w:style>
  <w:style w:type="paragraph" w:styleId="Heading2">
    <w:name w:val="heading 2"/>
    <w:basedOn w:val="Normal"/>
    <w:link w:val="Heading2Char"/>
    <w:uiPriority w:val="9"/>
    <w:qFormat/>
    <w:rsid w:val="00516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441E8"/>
    <w:pPr>
      <w:spacing w:line="240" w:lineRule="auto"/>
      <w:ind w:left="720" w:hanging="720"/>
    </w:pPr>
  </w:style>
  <w:style w:type="paragraph" w:styleId="BalloonText">
    <w:name w:val="Balloon Text"/>
    <w:basedOn w:val="Normal"/>
    <w:link w:val="BalloonTextChar"/>
    <w:uiPriority w:val="99"/>
    <w:semiHidden/>
    <w:unhideWhenUsed/>
    <w:rsid w:val="00A871B8"/>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871B8"/>
    <w:rPr>
      <w:rFonts w:ascii="Tahoma" w:hAnsi="Tahoma" w:cs="Tahoma"/>
      <w:sz w:val="16"/>
      <w:szCs w:val="16"/>
    </w:rPr>
  </w:style>
  <w:style w:type="paragraph" w:styleId="Header">
    <w:name w:val="header"/>
    <w:basedOn w:val="Normal"/>
    <w:link w:val="HeaderChar"/>
    <w:uiPriority w:val="99"/>
    <w:unhideWhenUsed/>
    <w:rsid w:val="00B76048"/>
    <w:pPr>
      <w:tabs>
        <w:tab w:val="center" w:pos="4320"/>
        <w:tab w:val="right" w:pos="8640"/>
      </w:tabs>
    </w:pPr>
  </w:style>
  <w:style w:type="character" w:customStyle="1" w:styleId="HeaderChar">
    <w:name w:val="Header Char"/>
    <w:link w:val="Header"/>
    <w:uiPriority w:val="99"/>
    <w:rsid w:val="00B76048"/>
    <w:rPr>
      <w:sz w:val="22"/>
      <w:szCs w:val="22"/>
    </w:rPr>
  </w:style>
  <w:style w:type="paragraph" w:styleId="Footer">
    <w:name w:val="footer"/>
    <w:basedOn w:val="Normal"/>
    <w:link w:val="FooterChar"/>
    <w:uiPriority w:val="99"/>
    <w:unhideWhenUsed/>
    <w:rsid w:val="00B76048"/>
    <w:pPr>
      <w:tabs>
        <w:tab w:val="center" w:pos="4320"/>
        <w:tab w:val="right" w:pos="8640"/>
      </w:tabs>
    </w:pPr>
  </w:style>
  <w:style w:type="character" w:customStyle="1" w:styleId="FooterChar">
    <w:name w:val="Footer Char"/>
    <w:link w:val="Footer"/>
    <w:uiPriority w:val="99"/>
    <w:rsid w:val="00B76048"/>
    <w:rPr>
      <w:sz w:val="22"/>
      <w:szCs w:val="22"/>
    </w:rPr>
  </w:style>
  <w:style w:type="character" w:styleId="CommentReference">
    <w:name w:val="annotation reference"/>
    <w:uiPriority w:val="99"/>
    <w:semiHidden/>
    <w:unhideWhenUsed/>
    <w:rsid w:val="00002D0F"/>
    <w:rPr>
      <w:sz w:val="16"/>
      <w:szCs w:val="16"/>
    </w:rPr>
  </w:style>
  <w:style w:type="paragraph" w:styleId="CommentText">
    <w:name w:val="annotation text"/>
    <w:basedOn w:val="Normal"/>
    <w:link w:val="CommentTextChar"/>
    <w:uiPriority w:val="99"/>
    <w:semiHidden/>
    <w:unhideWhenUsed/>
    <w:rsid w:val="00002D0F"/>
    <w:rPr>
      <w:sz w:val="20"/>
      <w:szCs w:val="20"/>
    </w:rPr>
  </w:style>
  <w:style w:type="character" w:customStyle="1" w:styleId="CommentTextChar">
    <w:name w:val="Comment Text Char"/>
    <w:basedOn w:val="DefaultParagraphFont"/>
    <w:link w:val="CommentText"/>
    <w:uiPriority w:val="99"/>
    <w:semiHidden/>
    <w:rsid w:val="00002D0F"/>
  </w:style>
  <w:style w:type="paragraph" w:styleId="CommentSubject">
    <w:name w:val="annotation subject"/>
    <w:basedOn w:val="CommentText"/>
    <w:next w:val="CommentText"/>
    <w:link w:val="CommentSubjectChar"/>
    <w:uiPriority w:val="99"/>
    <w:semiHidden/>
    <w:unhideWhenUsed/>
    <w:rsid w:val="00002D0F"/>
    <w:rPr>
      <w:b/>
      <w:bCs/>
    </w:rPr>
  </w:style>
  <w:style w:type="character" w:customStyle="1" w:styleId="CommentSubjectChar">
    <w:name w:val="Comment Subject Char"/>
    <w:link w:val="CommentSubject"/>
    <w:uiPriority w:val="99"/>
    <w:semiHidden/>
    <w:rsid w:val="00002D0F"/>
    <w:rPr>
      <w:b/>
      <w:bCs/>
    </w:rPr>
  </w:style>
  <w:style w:type="character" w:customStyle="1" w:styleId="Heading2Char">
    <w:name w:val="Heading 2 Char"/>
    <w:basedOn w:val="DefaultParagraphFont"/>
    <w:link w:val="Heading2"/>
    <w:uiPriority w:val="9"/>
    <w:rsid w:val="0051620D"/>
    <w:rPr>
      <w:rFonts w:ascii="Times New Roman" w:eastAsia="Times New Roman" w:hAnsi="Times New Roman" w:cs="Times New Roman"/>
      <w:b/>
      <w:bCs/>
      <w:sz w:val="36"/>
      <w:szCs w:val="36"/>
    </w:rPr>
  </w:style>
  <w:style w:type="paragraph" w:customStyle="1" w:styleId="Default">
    <w:name w:val="Default"/>
    <w:rsid w:val="00E479DB"/>
    <w:pPr>
      <w:autoSpaceDE w:val="0"/>
      <w:autoSpaceDN w:val="0"/>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98322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BA"/>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441E8"/>
    <w:pPr>
      <w:spacing w:line="240" w:lineRule="auto"/>
      <w:ind w:left="720" w:hanging="720"/>
    </w:pPr>
  </w:style>
  <w:style w:type="paragraph" w:styleId="BalloonText">
    <w:name w:val="Balloon Text"/>
    <w:basedOn w:val="Normal"/>
    <w:link w:val="BalloonTextChar"/>
    <w:uiPriority w:val="99"/>
    <w:semiHidden/>
    <w:unhideWhenUsed/>
    <w:rsid w:val="00A871B8"/>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871B8"/>
    <w:rPr>
      <w:rFonts w:ascii="Tahoma" w:hAnsi="Tahoma" w:cs="Tahoma"/>
      <w:sz w:val="16"/>
      <w:szCs w:val="16"/>
    </w:rPr>
  </w:style>
  <w:style w:type="paragraph" w:styleId="Header">
    <w:name w:val="header"/>
    <w:basedOn w:val="Normal"/>
    <w:link w:val="HeaderChar"/>
    <w:uiPriority w:val="99"/>
    <w:unhideWhenUsed/>
    <w:rsid w:val="00B76048"/>
    <w:pPr>
      <w:tabs>
        <w:tab w:val="center" w:pos="4320"/>
        <w:tab w:val="right" w:pos="8640"/>
      </w:tabs>
    </w:pPr>
  </w:style>
  <w:style w:type="character" w:customStyle="1" w:styleId="HeaderChar">
    <w:name w:val="Header Char"/>
    <w:link w:val="Header"/>
    <w:uiPriority w:val="99"/>
    <w:rsid w:val="00B76048"/>
    <w:rPr>
      <w:sz w:val="22"/>
      <w:szCs w:val="22"/>
    </w:rPr>
  </w:style>
  <w:style w:type="paragraph" w:styleId="Footer">
    <w:name w:val="footer"/>
    <w:basedOn w:val="Normal"/>
    <w:link w:val="FooterChar"/>
    <w:uiPriority w:val="99"/>
    <w:unhideWhenUsed/>
    <w:rsid w:val="00B76048"/>
    <w:pPr>
      <w:tabs>
        <w:tab w:val="center" w:pos="4320"/>
        <w:tab w:val="right" w:pos="8640"/>
      </w:tabs>
    </w:pPr>
  </w:style>
  <w:style w:type="character" w:customStyle="1" w:styleId="FooterChar">
    <w:name w:val="Footer Char"/>
    <w:link w:val="Footer"/>
    <w:uiPriority w:val="99"/>
    <w:rsid w:val="00B76048"/>
    <w:rPr>
      <w:sz w:val="22"/>
      <w:szCs w:val="22"/>
    </w:rPr>
  </w:style>
  <w:style w:type="character" w:styleId="CommentReference">
    <w:name w:val="annotation reference"/>
    <w:uiPriority w:val="99"/>
    <w:semiHidden/>
    <w:unhideWhenUsed/>
    <w:rsid w:val="00002D0F"/>
    <w:rPr>
      <w:sz w:val="16"/>
      <w:szCs w:val="16"/>
    </w:rPr>
  </w:style>
  <w:style w:type="paragraph" w:styleId="CommentText">
    <w:name w:val="annotation text"/>
    <w:basedOn w:val="Normal"/>
    <w:link w:val="CommentTextChar"/>
    <w:uiPriority w:val="99"/>
    <w:semiHidden/>
    <w:unhideWhenUsed/>
    <w:rsid w:val="00002D0F"/>
    <w:rPr>
      <w:sz w:val="20"/>
      <w:szCs w:val="20"/>
    </w:rPr>
  </w:style>
  <w:style w:type="character" w:customStyle="1" w:styleId="CommentTextChar">
    <w:name w:val="Comment Text Char"/>
    <w:basedOn w:val="DefaultParagraphFont"/>
    <w:link w:val="CommentText"/>
    <w:uiPriority w:val="99"/>
    <w:semiHidden/>
    <w:rsid w:val="00002D0F"/>
  </w:style>
  <w:style w:type="paragraph" w:styleId="CommentSubject">
    <w:name w:val="annotation subject"/>
    <w:basedOn w:val="CommentText"/>
    <w:next w:val="CommentText"/>
    <w:link w:val="CommentSubjectChar"/>
    <w:uiPriority w:val="99"/>
    <w:semiHidden/>
    <w:unhideWhenUsed/>
    <w:rsid w:val="00002D0F"/>
    <w:rPr>
      <w:b/>
      <w:bCs/>
    </w:rPr>
  </w:style>
  <w:style w:type="character" w:customStyle="1" w:styleId="CommentSubjectChar">
    <w:name w:val="Comment Subject Char"/>
    <w:link w:val="CommentSubject"/>
    <w:uiPriority w:val="99"/>
    <w:semiHidden/>
    <w:rsid w:val="00002D0F"/>
    <w:rPr>
      <w:b/>
      <w:bCs/>
    </w:rPr>
  </w:style>
</w:styles>
</file>

<file path=word/webSettings.xml><?xml version="1.0" encoding="utf-8"?>
<w:webSettings xmlns:r="http://schemas.openxmlformats.org/officeDocument/2006/relationships" xmlns:w="http://schemas.openxmlformats.org/wordprocessingml/2006/main">
  <w:divs>
    <w:div w:id="480390931">
      <w:bodyDiv w:val="1"/>
      <w:marLeft w:val="0"/>
      <w:marRight w:val="0"/>
      <w:marTop w:val="0"/>
      <w:marBottom w:val="0"/>
      <w:divBdr>
        <w:top w:val="none" w:sz="0" w:space="0" w:color="auto"/>
        <w:left w:val="none" w:sz="0" w:space="0" w:color="auto"/>
        <w:bottom w:val="none" w:sz="0" w:space="0" w:color="auto"/>
        <w:right w:val="none" w:sz="0" w:space="0" w:color="auto"/>
      </w:divBdr>
    </w:div>
    <w:div w:id="1734280477">
      <w:bodyDiv w:val="1"/>
      <w:marLeft w:val="0"/>
      <w:marRight w:val="0"/>
      <w:marTop w:val="0"/>
      <w:marBottom w:val="0"/>
      <w:divBdr>
        <w:top w:val="none" w:sz="0" w:space="0" w:color="auto"/>
        <w:left w:val="none" w:sz="0" w:space="0" w:color="auto"/>
        <w:bottom w:val="none" w:sz="0" w:space="0" w:color="auto"/>
        <w:right w:val="none" w:sz="0" w:space="0" w:color="auto"/>
      </w:divBdr>
    </w:div>
    <w:div w:id="1752310307">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sChild>
        <w:div w:id="1901289417">
          <w:marLeft w:val="0"/>
          <w:marRight w:val="0"/>
          <w:marTop w:val="0"/>
          <w:marBottom w:val="0"/>
          <w:divBdr>
            <w:top w:val="none" w:sz="0" w:space="0" w:color="auto"/>
            <w:left w:val="none" w:sz="0" w:space="0" w:color="auto"/>
            <w:bottom w:val="none" w:sz="0" w:space="0" w:color="auto"/>
            <w:right w:val="none" w:sz="0" w:space="0" w:color="auto"/>
          </w:divBdr>
        </w:div>
        <w:div w:id="1482573509">
          <w:marLeft w:val="0"/>
          <w:marRight w:val="0"/>
          <w:marTop w:val="0"/>
          <w:marBottom w:val="0"/>
          <w:divBdr>
            <w:top w:val="none" w:sz="0" w:space="0" w:color="auto"/>
            <w:left w:val="none" w:sz="0" w:space="0" w:color="auto"/>
            <w:bottom w:val="none" w:sz="0" w:space="0" w:color="auto"/>
            <w:right w:val="none" w:sz="0" w:space="0" w:color="auto"/>
          </w:divBdr>
        </w:div>
        <w:div w:id="101847588">
          <w:marLeft w:val="0"/>
          <w:marRight w:val="0"/>
          <w:marTop w:val="0"/>
          <w:marBottom w:val="0"/>
          <w:divBdr>
            <w:top w:val="none" w:sz="0" w:space="0" w:color="auto"/>
            <w:left w:val="none" w:sz="0" w:space="0" w:color="auto"/>
            <w:bottom w:val="none" w:sz="0" w:space="0" w:color="auto"/>
            <w:right w:val="none" w:sz="0" w:space="0" w:color="auto"/>
          </w:divBdr>
        </w:div>
        <w:div w:id="2044551206">
          <w:marLeft w:val="0"/>
          <w:marRight w:val="0"/>
          <w:marTop w:val="0"/>
          <w:marBottom w:val="0"/>
          <w:divBdr>
            <w:top w:val="none" w:sz="0" w:space="0" w:color="auto"/>
            <w:left w:val="none" w:sz="0" w:space="0" w:color="auto"/>
            <w:bottom w:val="none" w:sz="0" w:space="0" w:color="auto"/>
            <w:right w:val="none" w:sz="0" w:space="0" w:color="auto"/>
          </w:divBdr>
        </w:div>
        <w:div w:id="1181242956">
          <w:marLeft w:val="0"/>
          <w:marRight w:val="0"/>
          <w:marTop w:val="0"/>
          <w:marBottom w:val="0"/>
          <w:divBdr>
            <w:top w:val="none" w:sz="0" w:space="0" w:color="auto"/>
            <w:left w:val="none" w:sz="0" w:space="0" w:color="auto"/>
            <w:bottom w:val="none" w:sz="0" w:space="0" w:color="auto"/>
            <w:right w:val="none" w:sz="0" w:space="0" w:color="auto"/>
          </w:divBdr>
        </w:div>
        <w:div w:id="1263535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1A134-601A-4996-A448-092DEA07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4229</TotalTime>
  <Pages>1</Pages>
  <Words>11123</Words>
  <Characters>55617</Characters>
  <Application>Microsoft Office Word</Application>
  <DocSecurity>0</DocSecurity>
  <Lines>463</Lines>
  <Paragraphs>133</Paragraphs>
  <ScaleCrop>false</ScaleCrop>
  <HeadingPairs>
    <vt:vector size="2" baseType="variant">
      <vt:variant>
        <vt:lpstr>Title</vt:lpstr>
      </vt:variant>
      <vt:variant>
        <vt:i4>1</vt:i4>
      </vt:variant>
    </vt:vector>
  </HeadingPairs>
  <TitlesOfParts>
    <vt:vector size="1" baseType="lpstr">
      <vt:lpstr/>
    </vt:vector>
  </TitlesOfParts>
  <Company>ISF</Company>
  <LinksUpToDate>false</LinksUpToDate>
  <CharactersWithSpaces>66607</CharactersWithSpaces>
  <SharedDoc>false</SharedDoc>
  <HLinks>
    <vt:vector size="6" baseType="variant">
      <vt:variant>
        <vt:i4>6750217</vt:i4>
      </vt:variant>
      <vt:variant>
        <vt:i4>63</vt:i4>
      </vt:variant>
      <vt:variant>
        <vt:i4>0</vt:i4>
      </vt:variant>
      <vt:variant>
        <vt:i4>5</vt:i4>
      </vt:variant>
      <vt:variant>
        <vt:lpwstr>mailto:PM@.5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MEYTAR</cp:lastModifiedBy>
  <cp:revision>16</cp:revision>
  <cp:lastPrinted>2013-10-31T11:15:00Z</cp:lastPrinted>
  <dcterms:created xsi:type="dcterms:W3CDTF">2015-04-20T09:03:00Z</dcterms:created>
  <dcterms:modified xsi:type="dcterms:W3CDTF">2015-04-26T06:59:00Z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zotero-version="4.0.12"&gt;&lt;session id="7Eojn8XU"/&gt;&lt;style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y fmtid="{D5CDD505-2E9C-101B-9397-08002B2CF9AE}" pid="4" name="Docear4Word_StyleTitle">
    <vt:lpwstr>Atmospheric Environment</vt:lpwstr>
  </property>
</Properties>
</file>